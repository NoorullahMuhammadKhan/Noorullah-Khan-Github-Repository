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Times New Roman" w:cs="Times New Roman" w:eastAsia="Times New Roman" w:hAnsi="Times New Roman"/>
          <w:b w:val="1"/>
        </w:rPr>
      </w:pPr>
      <w:bookmarkStart w:colFirst="0" w:colLast="0" w:name="_8u7p6gpcyr2t" w:id="0"/>
      <w:bookmarkEnd w:id="0"/>
      <w:r w:rsidDel="00000000" w:rsidR="00000000" w:rsidRPr="00000000">
        <w:rPr>
          <w:rFonts w:ascii="Times New Roman" w:cs="Times New Roman" w:eastAsia="Times New Roman" w:hAnsi="Times New Roman"/>
          <w:b w:val="1"/>
          <w:rtl w:val="0"/>
        </w:rPr>
        <w:t xml:space="preserve">Scripts / Model Execution</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n5l8v33wwhi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How is our solution delivered</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d2k1imn10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How to run our code using Github</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2rvnwx8sti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How to run our code on Azure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ba9jsb8ze3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Script description:</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i3dj9rqq7b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Troubleshooting/ Where to get help ?</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dfc9padjp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General Setup Issues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rh7frqkmv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Local Code Execution Issues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6kvhpuva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Azure Deployment or Execution Issues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x80evkmwzq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Data-Related Issues</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v84kr3yb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Where to Get Help</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mr4qs8s8lu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End-Users</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dfyr5fx5vq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Business Analysts and Data Scientists</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8ya69rfu1x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Data Engineers and IT Operations Teams</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3dok2h1ka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Business Stakeholders and Decision-Makers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8soazyw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Product Managers / Project Managers</w:t>
              <w:tab/>
              <w:t xml:space="preserve">9</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ej10bxv98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Compliance and Audit Teams</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vn12qp3tb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External Clients or Partners (Optional)</w:t>
              <w:tab/>
              <w:t xml:space="preserve">10</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uu6mg0n9h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Website</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bkhi3jtgms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How the website works (back end &amp; front end)</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s1x6o17yjd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How to Use the Website</w:t>
              <w:tab/>
              <w:t xml:space="preserve">11</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ckbp9id8n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Functionality</w:t>
              <w:tab/>
              <w:t xml:space="preserve">13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snn3o4crm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Troubleshooting (In Case the Website Doesn't Function)</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pageBreakBefore w:val="1"/>
        <w:spacing w:after="0" w:before="0" w:lineRule="auto"/>
        <w:jc w:val="both"/>
        <w:rPr>
          <w:rFonts w:ascii="Times New Roman" w:cs="Times New Roman" w:eastAsia="Times New Roman" w:hAnsi="Times New Roman"/>
          <w:b w:val="1"/>
        </w:rPr>
      </w:pPr>
      <w:bookmarkStart w:colFirst="0" w:colLast="0" w:name="_n5l8v33wwhij" w:id="1"/>
      <w:bookmarkEnd w:id="1"/>
      <w:r w:rsidDel="00000000" w:rsidR="00000000" w:rsidRPr="00000000">
        <w:rPr>
          <w:rFonts w:ascii="Times New Roman" w:cs="Times New Roman" w:eastAsia="Times New Roman" w:hAnsi="Times New Roman"/>
          <w:b w:val="1"/>
          <w:rtl w:val="0"/>
        </w:rPr>
        <w:t xml:space="preserve">1. How is our solution delivered</w:t>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solution is delivered through a combination of GitHub and Azure services to ensure seamless development, deployment, and execution. Here’s how the process works:</w:t>
      </w:r>
    </w:p>
    <w:p w:rsidR="00000000" w:rsidDel="00000000" w:rsidP="00000000" w:rsidRDefault="00000000" w:rsidRPr="00000000" w14:paraId="0000001B">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4"/>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GitHub as the Central Repository:</w:t>
      </w:r>
    </w:p>
    <w:p w:rsidR="00000000" w:rsidDel="00000000" w:rsidP="00000000" w:rsidRDefault="00000000" w:rsidRPr="00000000" w14:paraId="0000001D">
      <w:pPr>
        <w:numPr>
          <w:ilvl w:val="0"/>
          <w:numId w:val="2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GitHub to host both the codebase and documentation. It acts as the central repository for our development team.</w:t>
      </w:r>
    </w:p>
    <w:p w:rsidR="00000000" w:rsidDel="00000000" w:rsidP="00000000" w:rsidRDefault="00000000" w:rsidRPr="00000000" w14:paraId="0000001E">
      <w:pPr>
        <w:numPr>
          <w:ilvl w:val="0"/>
          <w:numId w:val="2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enables version control, allowing our team to track changes, collaborate efficiently, and maintain an organised workflow.</w:t>
      </w:r>
    </w:p>
    <w:p w:rsidR="00000000" w:rsidDel="00000000" w:rsidP="00000000" w:rsidRDefault="00000000" w:rsidRPr="00000000" w14:paraId="0000001F">
      <w:pPr>
        <w:numPr>
          <w:ilvl w:val="0"/>
          <w:numId w:val="2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trike w:val="1"/>
          <w:sz w:val="24"/>
          <w:szCs w:val="24"/>
          <w:rtl w:val="0"/>
        </w:rPr>
        <w:t xml:space="preserve">Furthermore, </w:t>
      </w:r>
      <w:r w:rsidDel="00000000" w:rsidR="00000000" w:rsidRPr="00000000">
        <w:rPr>
          <w:rFonts w:ascii="Times New Roman" w:cs="Times New Roman" w:eastAsia="Times New Roman" w:hAnsi="Times New Roman"/>
          <w:sz w:val="24"/>
          <w:szCs w:val="24"/>
          <w:rtl w:val="0"/>
        </w:rPr>
        <w:t xml:space="preserve">GitHub plays a crucial role in automating the deployment of our infrastructure and scripts to Azure, making the process streamlined and efficient.</w:t>
      </w:r>
    </w:p>
    <w:p w:rsidR="00000000" w:rsidDel="00000000" w:rsidP="00000000" w:rsidRDefault="00000000" w:rsidRPr="00000000" w14:paraId="00000020">
      <w:pPr>
        <w:numPr>
          <w:ilvl w:val="0"/>
          <w:numId w:val="4"/>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Development and Testing:</w:t>
      </w:r>
    </w:p>
    <w:p w:rsidR="00000000" w:rsidDel="00000000" w:rsidP="00000000" w:rsidRDefault="00000000" w:rsidRPr="00000000" w14:paraId="00000021">
      <w:pPr>
        <w:numPr>
          <w:ilvl w:val="0"/>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Azure serves as the remote environment where we run our code, all development and testing of the Python scripts are carried out locally. This allows for a faster development cycle, ensuring that we refine the scripts before deployment.</w:t>
      </w:r>
    </w:p>
    <w:p w:rsidR="00000000" w:rsidDel="00000000" w:rsidP="00000000" w:rsidRDefault="00000000" w:rsidRPr="00000000" w14:paraId="00000022">
      <w:pPr>
        <w:numPr>
          <w:ilvl w:val="0"/>
          <w:numId w:val="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scripts are thoroughly tested and ready, they are hosted on Azure to interact with the data stored in Azure Data Lake Gen2.</w:t>
      </w:r>
    </w:p>
    <w:p w:rsidR="00000000" w:rsidDel="00000000" w:rsidP="00000000" w:rsidRDefault="00000000" w:rsidRPr="00000000" w14:paraId="00000023">
      <w:pPr>
        <w:numPr>
          <w:ilvl w:val="0"/>
          <w:numId w:val="4"/>
        </w:numPr>
        <w:spacing w:after="0" w:before="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Azure as the Execution Environment:</w:t>
      </w:r>
    </w:p>
    <w:p w:rsidR="00000000" w:rsidDel="00000000" w:rsidP="00000000" w:rsidRDefault="00000000" w:rsidRPr="00000000" w14:paraId="00000024">
      <w:pPr>
        <w:numPr>
          <w:ilvl w:val="0"/>
          <w:numId w:val="9"/>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Azure is utilised as a remote server where we run our finalised scripts.</w:t>
      </w:r>
    </w:p>
    <w:p w:rsidR="00000000" w:rsidDel="00000000" w:rsidP="00000000" w:rsidRDefault="00000000" w:rsidRPr="00000000" w14:paraId="00000025">
      <w:pPr>
        <w:numPr>
          <w:ilvl w:val="0"/>
          <w:numId w:val="9"/>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raw data is hosted on Azure Data Lake Gen2, and Azure Functions are employed to run Python scripts that clean, enrich, and synthesise the data.</w:t>
      </w:r>
    </w:p>
    <w:p w:rsidR="00000000" w:rsidDel="00000000" w:rsidP="00000000" w:rsidRDefault="00000000" w:rsidRPr="00000000" w14:paraId="00000026">
      <w:pPr>
        <w:numPr>
          <w:ilvl w:val="0"/>
          <w:numId w:val="9"/>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pipeline is executed, the final processed dataset is produced and stored on Azure.</w:t>
      </w:r>
    </w:p>
    <w:p w:rsidR="00000000" w:rsidDel="00000000" w:rsidP="00000000" w:rsidRDefault="00000000" w:rsidRPr="00000000" w14:paraId="0000002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GitHub serves as the foundation for development, documentation, and deployment, while Azure provides the execution environment to process and generate the final dataset. This approach ensures that both code and data are handled securely and efficiently, with proper version control and automation in place.</w:t>
      </w:r>
    </w:p>
    <w:p w:rsidR="00000000" w:rsidDel="00000000" w:rsidP="00000000" w:rsidRDefault="00000000" w:rsidRPr="00000000" w14:paraId="00000029">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Heading1"/>
        <w:spacing w:after="0" w:before="0" w:lineRule="auto"/>
        <w:jc w:val="both"/>
        <w:rPr>
          <w:rFonts w:ascii="Times New Roman" w:cs="Times New Roman" w:eastAsia="Times New Roman" w:hAnsi="Times New Roman"/>
          <w:b w:val="1"/>
        </w:rPr>
      </w:pPr>
      <w:bookmarkStart w:colFirst="0" w:colLast="0" w:name="_bxd2k1imn10d" w:id="2"/>
      <w:bookmarkEnd w:id="2"/>
      <w:r w:rsidDel="00000000" w:rsidR="00000000" w:rsidRPr="00000000">
        <w:rPr>
          <w:rFonts w:ascii="Times New Roman" w:cs="Times New Roman" w:eastAsia="Times New Roman" w:hAnsi="Times New Roman"/>
          <w:b w:val="1"/>
          <w:rtl w:val="0"/>
        </w:rPr>
        <w:t xml:space="preserve">2. How to run our code using Github</w:t>
      </w:r>
    </w:p>
    <w:p w:rsidR="00000000" w:rsidDel="00000000" w:rsidP="00000000" w:rsidRDefault="00000000" w:rsidRPr="00000000" w14:paraId="0000002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code from our GitHub repository, follow these steps:</w:t>
      </w:r>
    </w:p>
    <w:p w:rsidR="00000000" w:rsidDel="00000000" w:rsidP="00000000" w:rsidRDefault="00000000" w:rsidRPr="00000000" w14:paraId="0000002C">
      <w:pPr>
        <w:spacing w:after="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Clone the Repository</w:t>
      </w:r>
    </w:p>
    <w:p w:rsidR="00000000" w:rsidDel="00000000" w:rsidP="00000000" w:rsidRDefault="00000000" w:rsidRPr="00000000" w14:paraId="0000002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will need to clone the repository to your local machine. Use the following command in your terminal:</w:t>
      </w:r>
    </w:p>
    <w:p w:rsidR="00000000" w:rsidDel="00000000" w:rsidP="00000000" w:rsidRDefault="00000000" w:rsidRPr="00000000" w14:paraId="0000002F">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https://github.com/AlanDataPortfolio/ey-azure-fn-pipeline.git`</w:t>
      </w:r>
    </w:p>
    <w:p w:rsidR="00000000" w:rsidDel="00000000" w:rsidP="00000000" w:rsidRDefault="00000000" w:rsidRPr="00000000" w14:paraId="0000003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download the entire codebase to your local environment.</w:t>
      </w:r>
    </w:p>
    <w:p w:rsidR="00000000" w:rsidDel="00000000" w:rsidP="00000000" w:rsidRDefault="00000000" w:rsidRPr="00000000" w14:paraId="00000032">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Run the Code</w:t>
      </w:r>
    </w:p>
    <w:p w:rsidR="00000000" w:rsidDel="00000000" w:rsidP="00000000" w:rsidRDefault="00000000" w:rsidRPr="00000000" w14:paraId="0000003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methods to execute the code:</w:t>
      </w:r>
    </w:p>
    <w:p w:rsidR="00000000" w:rsidDel="00000000" w:rsidP="00000000" w:rsidRDefault="00000000" w:rsidRPr="00000000" w14:paraId="00000035">
      <w:pPr>
        <w:spacing w:after="0" w:before="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0" w:before="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b w:val="1"/>
          <w:sz w:val="26"/>
          <w:szCs w:val="26"/>
          <w:rtl w:val="0"/>
        </w:rPr>
        <w:t xml:space="preserve">Method ONE: Run All Scripts with a Single Command (in development)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provided a master script that automates the process by executing all the other scripts in the correct sequence. This is the simplest and fastest method to run the pipeline.</w:t>
      </w:r>
    </w:p>
    <w:p w:rsidR="00000000" w:rsidDel="00000000" w:rsidP="00000000" w:rsidRDefault="00000000" w:rsidRPr="00000000" w14:paraId="0000003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the master script, navigate to the project directory and execute the following command:</w:t>
      </w:r>
    </w:p>
    <w:p w:rsidR="00000000" w:rsidDel="00000000" w:rsidP="00000000" w:rsidRDefault="00000000" w:rsidRPr="00000000" w14:paraId="0000003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`bash run_all.sh` for Unix</w:t>
      </w:r>
    </w:p>
    <w:p w:rsidR="00000000" w:rsidDel="00000000" w:rsidP="00000000" w:rsidRDefault="00000000" w:rsidRPr="00000000" w14:paraId="0000003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`pwsh run_all.ps1` for Windows</w:t>
      </w:r>
    </w:p>
    <w:p w:rsidR="00000000" w:rsidDel="00000000" w:rsidP="00000000" w:rsidRDefault="00000000" w:rsidRPr="00000000" w14:paraId="0000003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script will automatically run all the necessary scripts to set up the infrastructure, clean the data, enrich it, synthesise the results, and merge them into the final dataset.</w:t>
      </w:r>
    </w:p>
    <w:p w:rsidR="00000000" w:rsidDel="00000000" w:rsidP="00000000" w:rsidRDefault="00000000" w:rsidRPr="00000000" w14:paraId="0000003E">
      <w:pPr>
        <w:pStyle w:val="Heading3"/>
        <w:spacing w:after="0" w:before="0" w:lineRule="auto"/>
        <w:jc w:val="both"/>
        <w:rPr>
          <w:rFonts w:ascii="Times New Roman" w:cs="Times New Roman" w:eastAsia="Times New Roman" w:hAnsi="Times New Roman"/>
          <w:color w:val="000000"/>
          <w:sz w:val="24"/>
          <w:szCs w:val="24"/>
        </w:rPr>
      </w:pPr>
      <w:bookmarkStart w:colFirst="0" w:colLast="0" w:name="_bp1qgzoef683" w:id="3"/>
      <w:bookmarkEnd w:id="3"/>
      <w:r w:rsidDel="00000000" w:rsidR="00000000" w:rsidRPr="00000000">
        <w:rPr>
          <w:rtl w:val="0"/>
        </w:rPr>
      </w:r>
    </w:p>
    <w:p w:rsidR="00000000" w:rsidDel="00000000" w:rsidP="00000000" w:rsidRDefault="00000000" w:rsidRPr="00000000" w14:paraId="0000003F">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TWO: Run Each Script Individually</w:t>
      </w:r>
    </w:p>
    <w:p w:rsidR="00000000" w:rsidDel="00000000" w:rsidP="00000000" w:rsidRDefault="00000000" w:rsidRPr="00000000" w14:paraId="00000040">
      <w:pPr>
        <w:spacing w:after="0" w:before="0" w:lineRule="auto"/>
        <w:jc w:val="both"/>
        <w:rPr>
          <w:rFonts w:ascii="Times New Roman" w:cs="Times New Roman" w:eastAsia="Times New Roman" w:hAnsi="Times New Roman"/>
          <w:b w:val="1"/>
          <w:i w:val="1"/>
          <w:sz w:val="24"/>
          <w:szCs w:val="24"/>
        </w:rPr>
      </w:pPr>
      <w:commentRangeStart w:id="1"/>
      <w:r w:rsidDel="00000000" w:rsidR="00000000" w:rsidRPr="00000000">
        <w:rPr>
          <w:rFonts w:ascii="Times New Roman" w:cs="Times New Roman" w:eastAsia="Times New Roman" w:hAnsi="Times New Roman"/>
          <w:b w:val="1"/>
          <w:i w:val="1"/>
          <w:sz w:val="24"/>
          <w:szCs w:val="24"/>
          <w:rtl w:val="0"/>
        </w:rPr>
        <w:t xml:space="preserve">SO WHAT THE MASTER SCRIPT IS DOING, THEY CAN DO THIS MANUALLY.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run each script manually if you prefer more control over the execution process. To do this, navigate to the </w:t>
      </w:r>
      <w:r w:rsidDel="00000000" w:rsidR="00000000" w:rsidRPr="00000000">
        <w:rPr>
          <w:rFonts w:ascii="Times New Roman" w:cs="Times New Roman" w:eastAsia="Times New Roman" w:hAnsi="Times New Roman"/>
          <w:color w:val="188038"/>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folder and run each script in the order below:</w:t>
      </w:r>
    </w:p>
    <w:p w:rsidR="00000000" w:rsidDel="00000000" w:rsidP="00000000" w:rsidRDefault="00000000" w:rsidRPr="00000000" w14:paraId="00000042">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282700"/>
                <wp:effectExtent b="0" l="0" r="0" t="0"/>
                <wp:docPr id="2" name=""/>
                <a:graphic>
                  <a:graphicData uri="http://schemas.microsoft.com/office/word/2010/wordprocessingGroup">
                    <wpg:wgp>
                      <wpg:cNvGrpSpPr/>
                      <wpg:grpSpPr>
                        <a:xfrm>
                          <a:off x="21850" y="1326175"/>
                          <a:ext cx="5943600" cy="1282700"/>
                          <a:chOff x="21850" y="1326175"/>
                          <a:chExt cx="9669750" cy="2086150"/>
                        </a:xfrm>
                      </wpg:grpSpPr>
                      <wps:wsp>
                        <wps:cNvSpPr/>
                        <wps:cNvPr id="2" name="Shape 2"/>
                        <wps:spPr>
                          <a:xfrm>
                            <a:off x="7767427"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5</w:t>
                              </w:r>
                            </w:p>
                          </w:txbxContent>
                        </wps:txbx>
                        <wps:bodyPr anchorCtr="0" anchor="t" bIns="91425" lIns="91425" spcFirstLastPara="1" rIns="91425" wrap="square" tIns="91425">
                          <a:noAutofit/>
                        </wps:bodyPr>
                      </wps:wsp>
                      <wps:wsp>
                        <wps:cNvSpPr/>
                        <wps:cNvPr id="3" name="Shape 3"/>
                        <wps:spPr>
                          <a:xfrm>
                            <a:off x="5766872" y="1330950"/>
                            <a:ext cx="17922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4</w:t>
                              </w:r>
                            </w:p>
                          </w:txbxContent>
                        </wps:txbx>
                        <wps:bodyPr anchorCtr="0" anchor="t" bIns="91425" lIns="91425" spcFirstLastPara="1" rIns="91425" wrap="square" tIns="91425">
                          <a:noAutofit/>
                        </wps:bodyPr>
                      </wps:wsp>
                      <wps:wsp>
                        <wps:cNvSpPr/>
                        <wps:cNvPr id="4" name="Shape 4"/>
                        <wps:spPr>
                          <a:xfrm>
                            <a:off x="3639204"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3</w:t>
                              </w:r>
                            </w:p>
                          </w:txbxContent>
                        </wps:txbx>
                        <wps:bodyPr anchorCtr="0" anchor="t" bIns="91425" lIns="91425" spcFirstLastPara="1" rIns="91425" wrap="square" tIns="91425">
                          <a:noAutofit/>
                        </wps:bodyPr>
                      </wps:wsp>
                      <wps:wsp>
                        <wps:cNvSpPr/>
                        <wps:cNvPr id="5" name="Shape 5"/>
                        <wps:spPr>
                          <a:xfrm>
                            <a:off x="26625"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1</w:t>
                              </w:r>
                            </w:p>
                          </w:txbxContent>
                        </wps:txbx>
                        <wps:bodyPr anchorCtr="0" anchor="t" bIns="91425" lIns="91425" spcFirstLastPara="1" rIns="91425" wrap="square" tIns="91425">
                          <a:noAutofit/>
                        </wps:bodyPr>
                      </wps:wsp>
                      <wps:wsp>
                        <wps:cNvSpPr/>
                        <wps:cNvPr id="6" name="Shape 6"/>
                        <wps:spPr>
                          <a:xfrm>
                            <a:off x="156450"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cleaning_Dataset1.py</w:t>
                              </w:r>
                            </w:p>
                          </w:txbxContent>
                        </wps:txbx>
                        <wps:bodyPr anchorCtr="0" anchor="ctr" bIns="91425" lIns="91425" spcFirstLastPara="1" rIns="91425" wrap="square" tIns="91425">
                          <a:noAutofit/>
                        </wps:bodyPr>
                      </wps:wsp>
                      <wps:wsp>
                        <wps:cNvSpPr/>
                        <wps:cNvPr id="7" name="Shape 7"/>
                        <wps:spPr>
                          <a:xfrm>
                            <a:off x="156450"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cleaning_Dataset2.py</w:t>
                              </w:r>
                            </w:p>
                          </w:txbxContent>
                        </wps:txbx>
                        <wps:bodyPr anchorCtr="0" anchor="ctr" bIns="91425" lIns="91425" spcFirstLastPara="1" rIns="91425" wrap="square" tIns="91425">
                          <a:noAutofit/>
                        </wps:bodyPr>
                      </wps:wsp>
                      <wps:wsp>
                        <wps:cNvSpPr/>
                        <wps:cNvPr id="8" name="Shape 8"/>
                        <wps:spPr>
                          <a:xfrm>
                            <a:off x="156450"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cleaning_Dataset3.py</w:t>
                              </w:r>
                            </w:p>
                          </w:txbxContent>
                        </wps:txbx>
                        <wps:bodyPr anchorCtr="0" anchor="ctr" bIns="91425" lIns="91425" spcFirstLastPara="1" rIns="91425" wrap="square" tIns="91425">
                          <a:noAutofit/>
                        </wps:bodyPr>
                      </wps:wsp>
                      <wps:wsp>
                        <wps:cNvSpPr/>
                        <wps:cNvPr id="9" name="Shape 9"/>
                        <wps:spPr>
                          <a:xfrm>
                            <a:off x="1853491"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2</w:t>
                              </w:r>
                            </w:p>
                          </w:txbxContent>
                        </wps:txbx>
                        <wps:bodyPr anchorCtr="0" anchor="t" bIns="91425" lIns="91425" spcFirstLastPara="1" rIns="91425" wrap="square" tIns="91425">
                          <a:noAutofit/>
                        </wps:bodyPr>
                      </wps:wsp>
                      <wps:wsp>
                        <wps:cNvSpPr/>
                        <wps:cNvPr id="10" name="Shape 10"/>
                        <wps:spPr>
                          <a:xfrm>
                            <a:off x="1971554"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w:t>
                              </w:r>
                              <w:r w:rsidDel="00000000" w:rsidR="00000000" w:rsidRPr="00000000">
                                <w:rPr>
                                  <w:rFonts w:ascii="Arial" w:cs="Arial" w:eastAsia="Arial" w:hAnsi="Arial"/>
                                  <w:b w:val="0"/>
                                  <w:i w:val="0"/>
                                  <w:smallCaps w:val="0"/>
                                  <w:strike w:val="0"/>
                                  <w:color w:val="000000"/>
                                  <w:sz w:val="18"/>
                                  <w:vertAlign w:val="baseline"/>
                                </w:rPr>
                                <w:t xml:space="preserve">_Dataset1.py</w:t>
                              </w:r>
                            </w:p>
                          </w:txbxContent>
                        </wps:txbx>
                        <wps:bodyPr anchorCtr="0" anchor="ctr" bIns="91425" lIns="91425" spcFirstLastPara="1" rIns="91425" wrap="square" tIns="91425">
                          <a:noAutofit/>
                        </wps:bodyPr>
                      </wps:wsp>
                      <wps:wsp>
                        <wps:cNvSpPr/>
                        <wps:cNvPr id="11" name="Shape 11"/>
                        <wps:spPr>
                          <a:xfrm>
                            <a:off x="1983316"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2" name="Shape 12"/>
                        <wps:spPr>
                          <a:xfrm>
                            <a:off x="1983316"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enriching_Dataset3</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3" name="Shape 13"/>
                        <wps:spPr>
                          <a:xfrm>
                            <a:off x="3810171"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merging_dataset_1_2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4" name="Shape 14"/>
                        <wps:spPr>
                          <a:xfrm>
                            <a:off x="5858021" y="1905237"/>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synthesising_method_1.py</w:t>
                              </w:r>
                            </w:p>
                          </w:txbxContent>
                        </wps:txbx>
                        <wps:bodyPr anchorCtr="0" anchor="ctr" bIns="91425" lIns="91425" spcFirstLastPara="1" rIns="91425" wrap="square" tIns="91425">
                          <a:noAutofit/>
                        </wps:bodyPr>
                      </wps:wsp>
                      <wps:wsp>
                        <wps:cNvSpPr/>
                        <wps:cNvPr id="15" name="Shape 15"/>
                        <wps:spPr>
                          <a:xfrm>
                            <a:off x="5858021" y="2410504"/>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synthesising_method_2.py</w:t>
                              </w:r>
                            </w:p>
                          </w:txbxContent>
                        </wps:txbx>
                        <wps:bodyPr anchorCtr="0" anchor="ctr" bIns="91425" lIns="91425" spcFirstLastPara="1" rIns="91425" wrap="square" tIns="91425">
                          <a:noAutofit/>
                        </wps:bodyPr>
                      </wps:wsp>
                      <wps:wsp>
                        <wps:cNvCnPr/>
                        <wps:spPr>
                          <a:xfrm flipH="1" rot="10800000">
                            <a:off x="1504454" y="2042787"/>
                            <a:ext cx="467100" cy="3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2548054"/>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3053321"/>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316754" y="2042787"/>
                            <a:ext cx="4935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2272954"/>
                            <a:ext cx="4818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414871" y="2042740"/>
                            <a:ext cx="4431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414871" y="2272840"/>
                            <a:ext cx="4431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3" name="Shape 23"/>
                        <wps:spPr>
                          <a:xfrm>
                            <a:off x="7960926"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merging_20000_rows</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CnPr/>
                        <wps:spPr>
                          <a:xfrm>
                            <a:off x="7462721" y="2042787"/>
                            <a:ext cx="4983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7462721" y="2272954"/>
                            <a:ext cx="4983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3034721"/>
                            <a:ext cx="4417800" cy="1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47926" y="2272840"/>
                            <a:ext cx="213000" cy="772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82700"/>
                <wp:effectExtent b="0" l="0" r="0" t="0"/>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9436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4">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gives us the flexibility to review and monitor each step individually. This method will run some of the scripts in parallel. We can r</w:t>
      </w:r>
      <w:commentRangeStart w:id="2"/>
      <w:r w:rsidDel="00000000" w:rsidR="00000000" w:rsidRPr="00000000">
        <w:rPr>
          <w:rFonts w:ascii="Times New Roman" w:cs="Times New Roman" w:eastAsia="Times New Roman" w:hAnsi="Times New Roman"/>
          <w:sz w:val="24"/>
          <w:szCs w:val="24"/>
          <w:rtl w:val="0"/>
        </w:rPr>
        <w:t xml:space="preserve">efer them</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as stages as seen in the flowchart. </w:t>
      </w:r>
      <w:commentRangeStart w:id="3"/>
      <w:r w:rsidDel="00000000" w:rsidR="00000000" w:rsidRPr="00000000">
        <w:rPr>
          <w:rFonts w:ascii="Times New Roman" w:cs="Times New Roman" w:eastAsia="Times New Roman" w:hAnsi="Times New Roman"/>
          <w:sz w:val="24"/>
          <w:szCs w:val="24"/>
          <w:rtl w:val="0"/>
        </w:rPr>
        <w:t xml:space="preserve">In stage 1, the cleaning scripts for the 3 datasets can run at the same time. After cleaning the datasets, we can move on to stage 2 where we enrich the 3 datasets. The enriching process is essentially refining the cleaned datasets. The enriching scripts can also run in parallel. Then, we move on to stage 3 where we merge dataset 1 and 2. The merging is done so that data can be synthesised based on datasets 1 and 2. In this stage, dataset 1 and dataset 2 is combined together. This script cannot run parallel to other scripts. Stage 4 is where data synthesisation takes place. Data is synthesised based on the merged dataset. Two synthesisation methods are used and the scripts for these two methods can run parallel to each other. Finally, we move on to the last stage which is stage 5. Here, all of the datasets are merged together to have dataset consisting of 20,900 rows approximately. In this stage, the 3 enriched datasets and the 2 synthesised datasets are combined together to create a comprehensive dataset.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6">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spacing w:after="0" w:before="0" w:lineRule="auto"/>
        <w:jc w:val="both"/>
        <w:rPr>
          <w:rFonts w:ascii="Times New Roman" w:cs="Times New Roman" w:eastAsia="Times New Roman" w:hAnsi="Times New Roman"/>
          <w:b w:val="1"/>
        </w:rPr>
      </w:pPr>
      <w:bookmarkStart w:colFirst="0" w:colLast="0" w:name="_42rvnwx8stin" w:id="4"/>
      <w:bookmarkEnd w:id="4"/>
      <w:r w:rsidDel="00000000" w:rsidR="00000000" w:rsidRPr="00000000">
        <w:rPr>
          <w:rFonts w:ascii="Times New Roman" w:cs="Times New Roman" w:eastAsia="Times New Roman" w:hAnsi="Times New Roman"/>
          <w:b w:val="1"/>
          <w:rtl w:val="0"/>
        </w:rPr>
        <w:t xml:space="preserve">3. How to run our code on Azure</w:t>
      </w:r>
    </w:p>
    <w:p w:rsidR="00000000" w:rsidDel="00000000" w:rsidP="00000000" w:rsidRDefault="00000000" w:rsidRPr="00000000" w14:paraId="00000049">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scripts are hosted on Azure Functions and can be triggered by making a POST request to a private endpoint secured with an authorisation key. There are two ways you can run the scripts via Azure:</w:t>
      </w:r>
    </w:p>
    <w:p w:rsidR="00000000" w:rsidDel="00000000" w:rsidP="00000000" w:rsidRDefault="00000000" w:rsidRPr="00000000" w14:paraId="0000004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TWO: Make a Pull Request to Activate GitHub Actions (in development)</w:t>
      </w:r>
    </w:p>
    <w:p w:rsidR="00000000" w:rsidDel="00000000" w:rsidP="00000000" w:rsidRDefault="00000000" w:rsidRPr="00000000" w14:paraId="0000004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way to run the code on Azure is to make a pull request (PR) to the GitHub repository. This will automatically trigger a GitHub Actions workflow that will make the POST request to Azure Functions on your behalf. Here's how you can do it:</w:t>
      </w:r>
    </w:p>
    <w:p w:rsidR="00000000" w:rsidDel="00000000" w:rsidP="00000000" w:rsidRDefault="00000000" w:rsidRPr="00000000" w14:paraId="0000004D">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changes to the code (or leave a comment) and create a pull request in the repository.</w:t>
      </w:r>
    </w:p>
    <w:p w:rsidR="00000000" w:rsidDel="00000000" w:rsidP="00000000" w:rsidRDefault="00000000" w:rsidRPr="00000000" w14:paraId="0000004F">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 is submitted, GitHub Actions will be activated, and the necessary POST request will be made to trigger the Azure Functions pipeline.</w:t>
      </w:r>
    </w:p>
    <w:p w:rsidR="00000000" w:rsidDel="00000000" w:rsidP="00000000" w:rsidRDefault="00000000" w:rsidRPr="00000000" w14:paraId="00000051">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allows for fully automated script execution through GitHub's continuous integration workflow.</w:t>
      </w:r>
    </w:p>
    <w:p w:rsidR="00000000" w:rsidDel="00000000" w:rsidP="00000000" w:rsidRDefault="00000000" w:rsidRPr="00000000" w14:paraId="00000053">
      <w:pPr>
        <w:pStyle w:val="Heading1"/>
        <w:spacing w:after="0" w:before="0" w:lineRule="auto"/>
        <w:jc w:val="both"/>
        <w:rPr>
          <w:rFonts w:ascii="Times New Roman" w:cs="Times New Roman" w:eastAsia="Times New Roman" w:hAnsi="Times New Roman"/>
        </w:rPr>
      </w:pPr>
      <w:bookmarkStart w:colFirst="0" w:colLast="0" w:name="_i2anh3hto9xj" w:id="5"/>
      <w:bookmarkEnd w:id="5"/>
      <w:r w:rsidDel="00000000" w:rsidR="00000000" w:rsidRPr="00000000">
        <w:rPr>
          <w:rtl w:val="0"/>
        </w:rPr>
      </w:r>
    </w:p>
    <w:p w:rsidR="00000000" w:rsidDel="00000000" w:rsidP="00000000" w:rsidRDefault="00000000" w:rsidRPr="00000000" w14:paraId="00000054">
      <w:pPr>
        <w:pStyle w:val="Heading1"/>
        <w:spacing w:after="0" w:before="0" w:lineRule="auto"/>
        <w:jc w:val="both"/>
        <w:rPr>
          <w:rFonts w:ascii="Times New Roman" w:cs="Times New Roman" w:eastAsia="Times New Roman" w:hAnsi="Times New Roman"/>
          <w:b w:val="1"/>
        </w:rPr>
      </w:pPr>
      <w:bookmarkStart w:colFirst="0" w:colLast="0" w:name="_vba9jsb8ze32" w:id="6"/>
      <w:bookmarkEnd w:id="6"/>
      <w:r w:rsidDel="00000000" w:rsidR="00000000" w:rsidRPr="00000000">
        <w:rPr>
          <w:rFonts w:ascii="Times New Roman" w:cs="Times New Roman" w:eastAsia="Times New Roman" w:hAnsi="Times New Roman"/>
          <w:b w:val="1"/>
          <w:rtl w:val="0"/>
        </w:rPr>
        <w:t xml:space="preserve">4. Script description:</w:t>
      </w:r>
    </w:p>
    <w:p w:rsidR="00000000" w:rsidDel="00000000" w:rsidP="00000000" w:rsidRDefault="00000000" w:rsidRPr="00000000" w14:paraId="0000005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943600" cy="1282700"/>
                <wp:effectExtent b="0" l="0" r="0" t="0"/>
                <wp:docPr id="1" name=""/>
                <a:graphic>
                  <a:graphicData uri="http://schemas.microsoft.com/office/word/2010/wordprocessingGroup">
                    <wpg:wgp>
                      <wpg:cNvGrpSpPr/>
                      <wpg:grpSpPr>
                        <a:xfrm>
                          <a:off x="21850" y="1326175"/>
                          <a:ext cx="5943600" cy="1282700"/>
                          <a:chOff x="21850" y="1326175"/>
                          <a:chExt cx="9669750" cy="2086150"/>
                        </a:xfrm>
                      </wpg:grpSpPr>
                      <wps:wsp>
                        <wps:cNvSpPr/>
                        <wps:cNvPr id="2" name="Shape 2"/>
                        <wps:spPr>
                          <a:xfrm>
                            <a:off x="7767427"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5</w:t>
                              </w:r>
                            </w:p>
                          </w:txbxContent>
                        </wps:txbx>
                        <wps:bodyPr anchorCtr="0" anchor="t" bIns="91425" lIns="91425" spcFirstLastPara="1" rIns="91425" wrap="square" tIns="91425">
                          <a:noAutofit/>
                        </wps:bodyPr>
                      </wps:wsp>
                      <wps:wsp>
                        <wps:cNvSpPr/>
                        <wps:cNvPr id="3" name="Shape 3"/>
                        <wps:spPr>
                          <a:xfrm>
                            <a:off x="5766872" y="1330950"/>
                            <a:ext cx="17922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4</w:t>
                              </w:r>
                            </w:p>
                          </w:txbxContent>
                        </wps:txbx>
                        <wps:bodyPr anchorCtr="0" anchor="t" bIns="91425" lIns="91425" spcFirstLastPara="1" rIns="91425" wrap="square" tIns="91425">
                          <a:noAutofit/>
                        </wps:bodyPr>
                      </wps:wsp>
                      <wps:wsp>
                        <wps:cNvSpPr/>
                        <wps:cNvPr id="4" name="Shape 4"/>
                        <wps:spPr>
                          <a:xfrm>
                            <a:off x="3639204" y="1330950"/>
                            <a:ext cx="19194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3</w:t>
                              </w:r>
                            </w:p>
                          </w:txbxContent>
                        </wps:txbx>
                        <wps:bodyPr anchorCtr="0" anchor="t" bIns="91425" lIns="91425" spcFirstLastPara="1" rIns="91425" wrap="square" tIns="91425">
                          <a:noAutofit/>
                        </wps:bodyPr>
                      </wps:wsp>
                      <wps:wsp>
                        <wps:cNvSpPr/>
                        <wps:cNvPr id="5" name="Shape 5"/>
                        <wps:spPr>
                          <a:xfrm>
                            <a:off x="26625"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1</w:t>
                              </w:r>
                            </w:p>
                          </w:txbxContent>
                        </wps:txbx>
                        <wps:bodyPr anchorCtr="0" anchor="t" bIns="91425" lIns="91425" spcFirstLastPara="1" rIns="91425" wrap="square" tIns="91425">
                          <a:noAutofit/>
                        </wps:bodyPr>
                      </wps:wsp>
                      <wps:wsp>
                        <wps:cNvSpPr/>
                        <wps:cNvPr id="6" name="Shape 6"/>
                        <wps:spPr>
                          <a:xfrm>
                            <a:off x="156450"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cleaning_Dataset1.py</w:t>
                              </w:r>
                            </w:p>
                          </w:txbxContent>
                        </wps:txbx>
                        <wps:bodyPr anchorCtr="0" anchor="ctr" bIns="91425" lIns="91425" spcFirstLastPara="1" rIns="91425" wrap="square" tIns="91425">
                          <a:noAutofit/>
                        </wps:bodyPr>
                      </wps:wsp>
                      <wps:wsp>
                        <wps:cNvSpPr/>
                        <wps:cNvPr id="7" name="Shape 7"/>
                        <wps:spPr>
                          <a:xfrm>
                            <a:off x="156450"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cleaning_Dataset2.py</w:t>
                              </w:r>
                            </w:p>
                          </w:txbxContent>
                        </wps:txbx>
                        <wps:bodyPr anchorCtr="0" anchor="ctr" bIns="91425" lIns="91425" spcFirstLastPara="1" rIns="91425" wrap="square" tIns="91425">
                          <a:noAutofit/>
                        </wps:bodyPr>
                      </wps:wsp>
                      <wps:wsp>
                        <wps:cNvSpPr/>
                        <wps:cNvPr id="8" name="Shape 8"/>
                        <wps:spPr>
                          <a:xfrm>
                            <a:off x="156450"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cleaning_Dataset3.py</w:t>
                              </w:r>
                            </w:p>
                          </w:txbxContent>
                        </wps:txbx>
                        <wps:bodyPr anchorCtr="0" anchor="ctr" bIns="91425" lIns="91425" spcFirstLastPara="1" rIns="91425" wrap="square" tIns="91425">
                          <a:noAutofit/>
                        </wps:bodyPr>
                      </wps:wsp>
                      <wps:wsp>
                        <wps:cNvSpPr/>
                        <wps:cNvPr id="9" name="Shape 9"/>
                        <wps:spPr>
                          <a:xfrm>
                            <a:off x="1853491" y="1330950"/>
                            <a:ext cx="1604700" cy="2076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Stage 2</w:t>
                              </w:r>
                            </w:p>
                          </w:txbxContent>
                        </wps:txbx>
                        <wps:bodyPr anchorCtr="0" anchor="t" bIns="91425" lIns="91425" spcFirstLastPara="1" rIns="91425" wrap="square" tIns="91425">
                          <a:noAutofit/>
                        </wps:bodyPr>
                      </wps:wsp>
                      <wps:wsp>
                        <wps:cNvSpPr/>
                        <wps:cNvPr id="10" name="Shape 10"/>
                        <wps:spPr>
                          <a:xfrm>
                            <a:off x="1971554" y="1905237"/>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w:t>
                              </w:r>
                              <w:r w:rsidDel="00000000" w:rsidR="00000000" w:rsidRPr="00000000">
                                <w:rPr>
                                  <w:rFonts w:ascii="Arial" w:cs="Arial" w:eastAsia="Arial" w:hAnsi="Arial"/>
                                  <w:b w:val="0"/>
                                  <w:i w:val="0"/>
                                  <w:smallCaps w:val="0"/>
                                  <w:strike w:val="0"/>
                                  <w:color w:val="000000"/>
                                  <w:sz w:val="18"/>
                                  <w:vertAlign w:val="baseline"/>
                                </w:rPr>
                                <w:t xml:space="preserve">_Dataset1.py</w:t>
                              </w:r>
                            </w:p>
                          </w:txbxContent>
                        </wps:txbx>
                        <wps:bodyPr anchorCtr="0" anchor="ctr" bIns="91425" lIns="91425" spcFirstLastPara="1" rIns="91425" wrap="square" tIns="91425">
                          <a:noAutofit/>
                        </wps:bodyPr>
                      </wps:wsp>
                      <wps:wsp>
                        <wps:cNvSpPr/>
                        <wps:cNvPr id="11" name="Shape 11"/>
                        <wps:spPr>
                          <a:xfrm>
                            <a:off x="1983316" y="2410504"/>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2" name="Shape 12"/>
                        <wps:spPr>
                          <a:xfrm>
                            <a:off x="1983316" y="2915771"/>
                            <a:ext cx="13452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enriching_Dataset3</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3" name="Shape 13"/>
                        <wps:spPr>
                          <a:xfrm>
                            <a:off x="3810171"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merging_dataset_1_2</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SpPr/>
                        <wps:cNvPr id="14" name="Shape 14"/>
                        <wps:spPr>
                          <a:xfrm>
                            <a:off x="5858021" y="1905237"/>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synthesising_method_1.py</w:t>
                              </w:r>
                            </w:p>
                          </w:txbxContent>
                        </wps:txbx>
                        <wps:bodyPr anchorCtr="0" anchor="ctr" bIns="91425" lIns="91425" spcFirstLastPara="1" rIns="91425" wrap="square" tIns="91425">
                          <a:noAutofit/>
                        </wps:bodyPr>
                      </wps:wsp>
                      <wps:wsp>
                        <wps:cNvSpPr/>
                        <wps:cNvPr id="15" name="Shape 15"/>
                        <wps:spPr>
                          <a:xfrm>
                            <a:off x="5858021" y="2410504"/>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synthesising_method_2.py</w:t>
                              </w:r>
                            </w:p>
                          </w:txbxContent>
                        </wps:txbx>
                        <wps:bodyPr anchorCtr="0" anchor="ctr" bIns="91425" lIns="91425" spcFirstLastPara="1" rIns="91425" wrap="square" tIns="91425">
                          <a:noAutofit/>
                        </wps:bodyPr>
                      </wps:wsp>
                      <wps:wsp>
                        <wps:cNvCnPr/>
                        <wps:spPr>
                          <a:xfrm flipH="1" rot="10800000">
                            <a:off x="1504454" y="2042787"/>
                            <a:ext cx="467100" cy="39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2548054"/>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501650" y="3053321"/>
                            <a:ext cx="481800" cy="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3316754" y="2042787"/>
                            <a:ext cx="4935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2272954"/>
                            <a:ext cx="4818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5414871" y="2042740"/>
                            <a:ext cx="4431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5414871" y="2272840"/>
                            <a:ext cx="4431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SpPr/>
                        <wps:cNvPr id="23" name="Shape 23"/>
                        <wps:spPr>
                          <a:xfrm>
                            <a:off x="7960926" y="2135290"/>
                            <a:ext cx="1604700" cy="275100"/>
                          </a:xfrm>
                          <a:prstGeom prst="foldedCorner">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merging_20000_rows</w:t>
                              </w:r>
                              <w:r w:rsidDel="00000000" w:rsidR="00000000" w:rsidRPr="00000000">
                                <w:rPr>
                                  <w:rFonts w:ascii="Arial" w:cs="Arial" w:eastAsia="Arial" w:hAnsi="Arial"/>
                                  <w:b w:val="0"/>
                                  <w:i w:val="0"/>
                                  <w:smallCaps w:val="0"/>
                                  <w:strike w:val="0"/>
                                  <w:color w:val="000000"/>
                                  <w:sz w:val="18"/>
                                  <w:vertAlign w:val="baseline"/>
                                </w:rPr>
                                <w:t xml:space="preserve">.py</w:t>
                              </w:r>
                            </w:p>
                          </w:txbxContent>
                        </wps:txbx>
                        <wps:bodyPr anchorCtr="0" anchor="ctr" bIns="91425" lIns="91425" spcFirstLastPara="1" rIns="91425" wrap="square" tIns="91425">
                          <a:noAutofit/>
                        </wps:bodyPr>
                      </wps:wsp>
                      <wps:wsp>
                        <wps:cNvCnPr/>
                        <wps:spPr>
                          <a:xfrm>
                            <a:off x="7462721" y="2042787"/>
                            <a:ext cx="498300" cy="230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7462721" y="2272954"/>
                            <a:ext cx="498300" cy="2751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rot="10800000">
                            <a:off x="3328516" y="3034721"/>
                            <a:ext cx="4417800" cy="1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47926" y="2272840"/>
                            <a:ext cx="213000" cy="772200"/>
                          </a:xfrm>
                          <a:prstGeom prst="straightConnector1">
                            <a:avLst/>
                          </a:prstGeom>
                          <a:noFill/>
                          <a:ln cap="flat" cmpd="sng" w="19050">
                            <a:solidFill>
                              <a:srgbClr val="000000"/>
                            </a:solidFill>
                            <a:prstDash val="solid"/>
                            <a:round/>
                            <a:headEnd len="med" w="med" type="none"/>
                            <a:tailEnd len="med" w="med" type="stealth"/>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282700"/>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943600" cy="128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before="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Our scripts will run in stages. In stage 1, the raw datasets are loaded and are being cleaned. Universal paths are used in all of the scripts to ensure that the code runs in any environment. In stage 1, missing values are filled in using logic and imputation methods. The</w:t>
      </w:r>
      <w:r w:rsidDel="00000000" w:rsidR="00000000" w:rsidRPr="00000000">
        <w:rPr>
          <w:rFonts w:ascii="Times New Roman" w:cs="Times New Roman" w:eastAsia="Times New Roman" w:hAnsi="Times New Roman"/>
          <w:b w:val="1"/>
          <w:sz w:val="24"/>
          <w:szCs w:val="24"/>
          <w:rtl w:val="0"/>
        </w:rPr>
        <w:t xml:space="preserve"> columns named are </w:t>
      </w:r>
      <w:r w:rsidDel="00000000" w:rsidR="00000000" w:rsidRPr="00000000">
        <w:rPr>
          <w:rFonts w:ascii="Times New Roman" w:cs="Times New Roman" w:eastAsia="Times New Roman" w:hAnsi="Times New Roman"/>
          <w:sz w:val="24"/>
          <w:szCs w:val="24"/>
          <w:rtl w:val="0"/>
        </w:rPr>
        <w:t xml:space="preserve">renamed using camelCase for consistency across the datasets. In this stage, it is also ensured that </w:t>
      </w:r>
      <w:r w:rsidDel="00000000" w:rsidR="00000000" w:rsidRPr="00000000">
        <w:rPr>
          <w:rFonts w:ascii="Times New Roman" w:cs="Times New Roman" w:eastAsia="Times New Roman" w:hAnsi="Times New Roman"/>
          <w:color w:val="333333"/>
          <w:sz w:val="24"/>
          <w:szCs w:val="24"/>
          <w:highlight w:val="white"/>
          <w:rtl w:val="0"/>
        </w:rPr>
        <w:t xml:space="preserve">‘None’ is not treated as null. After data cleaning is complete, three csv files are created which will then be used in stage 2. </w:t>
      </w:r>
    </w:p>
    <w:p w:rsidR="00000000" w:rsidDel="00000000" w:rsidP="00000000" w:rsidRDefault="00000000" w:rsidRPr="00000000" w14:paraId="00000059">
      <w:pPr>
        <w:spacing w:after="0" w:before="0" w:lineRule="auto"/>
        <w:jc w:val="both"/>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In stage 2, our data enrichment process takes place. The cleaned datasets are loaded in from stage 1 and the datasets are refined. In this stage, data transformation takes place such as feature engineering and data distribution modelling. Key columns are adjusted as well like the insurancePremium columns are multiplied by 12 to convert it to an annual amount. Binary categorical columns such as Yes and No are converted to 1 and 0 respectively. For example, </w:t>
      </w:r>
      <w:r w:rsidDel="00000000" w:rsidR="00000000" w:rsidRPr="00000000">
        <w:rPr>
          <w:rFonts w:ascii="Times New Roman" w:cs="Times New Roman" w:eastAsia="Times New Roman" w:hAnsi="Times New Roman"/>
          <w:sz w:val="24"/>
          <w:szCs w:val="24"/>
          <w:rtl w:val="0"/>
        </w:rPr>
        <w:t xml:space="preserve">policeReportBool which has ‘YES’ and ‘NO’ outputs are converted to ‘1’ and ‘0’ respectively. In this stage, some columns are created based on the distribution and logic. For example, the vehicleAge column was created by subtracting the vehicleYear from 2015 which was the year the dataset was based on. Finally, this stage also filters out the columns that we deemed were unnecessary for our model. This script will create 3 csv files and hence will complete our enriching process. </w:t>
      </w:r>
    </w:p>
    <w:p w:rsidR="00000000" w:rsidDel="00000000" w:rsidP="00000000" w:rsidRDefault="00000000" w:rsidRPr="00000000" w14:paraId="0000005B">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3, we merge enriched datasets 1 and 2 to combine them for data synthesisation. For synthesisation, we do not use dataset 3 as it has a lot of columns missing compared to our base dataset which is dataset 1. This script essentially loads both dataset 1 and 2 and uses the concat function from pandas to combine both the datasets and creates a csv file containing 2575 rows of data. An index is also created to keep track of the specific rows. </w:t>
      </w:r>
    </w:p>
    <w:p w:rsidR="00000000" w:rsidDel="00000000" w:rsidP="00000000" w:rsidRDefault="00000000" w:rsidRPr="00000000" w14:paraId="0000005D">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stage 4, our data synthesisation takes place. The synthesisation scripts can run parallel to each other. In our synthesisation process, we use datasets 1 and 2 to synthesise more rows. We use two methods to synthesise the data. The first method directly samples the data from the original dataset’s distribution and some noise is added to ensure variance. The second method uses two neural networks to synthesise the data. This model is called a CTGAN model where synthetic data is created by learning the underlying distribution of the datasets. The two methods creates 4000 rows of data each which adds up to 8000 rows of synthesised data. The two scripts will create two csv files also with an indexed column to keep track of the rows. </w:t>
      </w:r>
    </w:p>
    <w:p w:rsidR="00000000" w:rsidDel="00000000" w:rsidP="00000000" w:rsidRDefault="00000000" w:rsidRPr="00000000" w14:paraId="0000005F">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stage, all of our datasets are combined together. Enriched dataset 1, 2, and 3 are combined with synthesised methods 1 and 2 to create 20877 rows of data which is our final dataset. Like stage 3, we also use the concat function from pandas to combine the five datasets. This script also handles any potential issues regarding indexing. It ensures that the index starts from 1 and does not reset. This script will create a csv file named 'merged_20000_rows.csv' and this is the final dataset that will be used to train the AI model. </w:t>
      </w:r>
    </w:p>
    <w:p w:rsidR="00000000" w:rsidDel="00000000" w:rsidP="00000000" w:rsidRDefault="00000000" w:rsidRPr="00000000" w14:paraId="00000061">
      <w:pPr>
        <w:pStyle w:val="Heading1"/>
        <w:spacing w:after="0" w:before="0" w:lineRule="auto"/>
        <w:jc w:val="both"/>
        <w:rPr>
          <w:rFonts w:ascii="Times New Roman" w:cs="Times New Roman" w:eastAsia="Times New Roman" w:hAnsi="Times New Roman"/>
          <w:sz w:val="26"/>
          <w:szCs w:val="26"/>
        </w:rPr>
      </w:pPr>
      <w:bookmarkStart w:colFirst="0" w:colLast="0" w:name="_4f6x3rmoh4uz" w:id="7"/>
      <w:bookmarkEnd w:id="7"/>
      <w:r w:rsidDel="00000000" w:rsidR="00000000" w:rsidRPr="00000000">
        <w:rPr>
          <w:rtl w:val="0"/>
        </w:rPr>
      </w:r>
    </w:p>
    <w:p w:rsidR="00000000" w:rsidDel="00000000" w:rsidP="00000000" w:rsidRDefault="00000000" w:rsidRPr="00000000" w14:paraId="00000062">
      <w:pPr>
        <w:pStyle w:val="Heading1"/>
        <w:spacing w:after="0" w:before="0" w:lineRule="auto"/>
        <w:jc w:val="both"/>
        <w:rPr>
          <w:rFonts w:ascii="Times New Roman" w:cs="Times New Roman" w:eastAsia="Times New Roman" w:hAnsi="Times New Roman"/>
          <w:b w:val="1"/>
        </w:rPr>
      </w:pPr>
      <w:bookmarkStart w:colFirst="0" w:colLast="0" w:name="_ci3dj9rqq7bq" w:id="8"/>
      <w:bookmarkEnd w:id="8"/>
      <w:r w:rsidDel="00000000" w:rsidR="00000000" w:rsidRPr="00000000">
        <w:rPr>
          <w:rFonts w:ascii="Times New Roman" w:cs="Times New Roman" w:eastAsia="Times New Roman" w:hAnsi="Times New Roman"/>
          <w:b w:val="1"/>
          <w:rtl w:val="0"/>
        </w:rPr>
        <w:t xml:space="preserve">5. Troubleshooting/ Where to get help ?</w:t>
      </w:r>
    </w:p>
    <w:p w:rsidR="00000000" w:rsidDel="00000000" w:rsidP="00000000" w:rsidRDefault="00000000" w:rsidRPr="00000000" w14:paraId="00000063">
      <w:pPr>
        <w:pStyle w:val="Heading2"/>
        <w:keepNext w:val="0"/>
        <w:keepLines w:val="0"/>
        <w:spacing w:after="0" w:before="0" w:lineRule="auto"/>
        <w:jc w:val="both"/>
        <w:rPr>
          <w:rFonts w:ascii="Times New Roman" w:cs="Times New Roman" w:eastAsia="Times New Roman" w:hAnsi="Times New Roman"/>
        </w:rPr>
      </w:pPr>
      <w:bookmarkStart w:colFirst="0" w:colLast="0" w:name="_wdfc9padjppi" w:id="9"/>
      <w:bookmarkEnd w:id="9"/>
      <w:r w:rsidDel="00000000" w:rsidR="00000000" w:rsidRPr="00000000">
        <w:rPr>
          <w:rFonts w:ascii="Times New Roman" w:cs="Times New Roman" w:eastAsia="Times New Roman" w:hAnsi="Times New Roman"/>
          <w:rtl w:val="0"/>
        </w:rPr>
        <w:t xml:space="preserve">5.1. General Setup Issues</w:t>
      </w:r>
    </w:p>
    <w:p w:rsidR="00000000" w:rsidDel="00000000" w:rsidP="00000000" w:rsidRDefault="00000000" w:rsidRPr="00000000" w14:paraId="00000064">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Clone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Unable to clone the GitHub repository.</w:t>
      </w:r>
    </w:p>
    <w:p w:rsidR="00000000" w:rsidDel="00000000" w:rsidP="00000000" w:rsidRDefault="00000000" w:rsidRPr="00000000" w14:paraId="00000066">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Make sure Git is installed on your machine. Use the command </w:t>
      </w:r>
      <w:r w:rsidDel="00000000" w:rsidR="00000000" w:rsidRPr="00000000">
        <w:rPr>
          <w:rFonts w:ascii="Times New Roman" w:cs="Times New Roman" w:eastAsia="Times New Roman" w:hAnsi="Times New Roman"/>
          <w:color w:val="188038"/>
          <w:sz w:val="24"/>
          <w:szCs w:val="24"/>
          <w:rtl w:val="0"/>
        </w:rPr>
        <w:t xml:space="preserve">git --version</w:t>
      </w:r>
      <w:r w:rsidDel="00000000" w:rsidR="00000000" w:rsidRPr="00000000">
        <w:rPr>
          <w:rFonts w:ascii="Times New Roman" w:cs="Times New Roman" w:eastAsia="Times New Roman" w:hAnsi="Times New Roman"/>
          <w:sz w:val="24"/>
          <w:szCs w:val="24"/>
          <w:rtl w:val="0"/>
        </w:rPr>
        <w:t xml:space="preserve"> to verify the installation. Ensure you have internet access and correct permissions for the repository.</w:t>
      </w:r>
    </w:p>
    <w:p w:rsidR="00000000" w:rsidDel="00000000" w:rsidP="00000000" w:rsidRDefault="00000000" w:rsidRPr="00000000" w14:paraId="00000067">
      <w:pPr>
        <w:numPr>
          <w:ilvl w:val="0"/>
          <w:numId w:val="1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or Module Not Found Error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Error related to missing Python packages like </w:t>
      </w: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Ensure Python is installed and accessible via the command line. Use </w:t>
      </w:r>
      <w:r w:rsidDel="00000000" w:rsidR="00000000" w:rsidRPr="00000000">
        <w:rPr>
          <w:rFonts w:ascii="Times New Roman" w:cs="Times New Roman" w:eastAsia="Times New Roman" w:hAnsi="Times New Roman"/>
          <w:color w:val="188038"/>
          <w:sz w:val="24"/>
          <w:szCs w:val="24"/>
          <w:rtl w:val="0"/>
        </w:rPr>
        <w:t xml:space="preserve">python --version</w:t>
      </w:r>
      <w:r w:rsidDel="00000000" w:rsidR="00000000" w:rsidRPr="00000000">
        <w:rPr>
          <w:rFonts w:ascii="Times New Roman" w:cs="Times New Roman" w:eastAsia="Times New Roman" w:hAnsi="Times New Roman"/>
          <w:sz w:val="24"/>
          <w:szCs w:val="24"/>
          <w:rtl w:val="0"/>
        </w:rPr>
        <w:t xml:space="preserve"> to confirm.</w:t>
      </w:r>
    </w:p>
    <w:p w:rsidR="00000000" w:rsidDel="00000000" w:rsidP="00000000" w:rsidRDefault="00000000" w:rsidRPr="00000000" w14:paraId="0000006A">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any missing packages using:</w:t>
        <w:br w:type="textWrapping"/>
        <w:t xml:space="preserve">Code: </w:t>
      </w:r>
      <w:r w:rsidDel="00000000" w:rsidR="00000000" w:rsidRPr="00000000">
        <w:rPr>
          <w:rFonts w:ascii="Times New Roman" w:cs="Times New Roman" w:eastAsia="Times New Roman" w:hAnsi="Times New Roman"/>
          <w:color w:val="188038"/>
          <w:sz w:val="24"/>
          <w:szCs w:val="24"/>
          <w:rtl w:val="0"/>
        </w:rPr>
        <w:t xml:space="preserve">pip install -r requirements.txt  </w:t>
      </w:r>
      <w:r w:rsidDel="00000000" w:rsidR="00000000" w:rsidRPr="00000000">
        <w:rPr>
          <w:rtl w:val="0"/>
        </w:rPr>
      </w:r>
    </w:p>
    <w:p w:rsidR="00000000" w:rsidDel="00000000" w:rsidP="00000000" w:rsidRDefault="00000000" w:rsidRPr="00000000" w14:paraId="0000006B">
      <w:pPr>
        <w:numPr>
          <w:ilvl w:val="1"/>
          <w:numId w:val="1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encounter permission issues, try:</w:t>
        <w:br w:type="textWrapping"/>
        <w:t xml:space="preserve">Code : </w:t>
      </w:r>
      <w:r w:rsidDel="00000000" w:rsidR="00000000" w:rsidRPr="00000000">
        <w:rPr>
          <w:rFonts w:ascii="Times New Roman" w:cs="Times New Roman" w:eastAsia="Times New Roman" w:hAnsi="Times New Roman"/>
          <w:color w:val="188038"/>
          <w:sz w:val="24"/>
          <w:szCs w:val="24"/>
          <w:rtl w:val="0"/>
        </w:rPr>
        <w:t xml:space="preserve">pip install --user -r requirements.txt</w:t>
      </w:r>
      <w:r w:rsidDel="00000000" w:rsidR="00000000" w:rsidRPr="00000000">
        <w:rPr>
          <w:rtl w:val="0"/>
        </w:rPr>
      </w:r>
    </w:p>
    <w:p w:rsidR="00000000" w:rsidDel="00000000" w:rsidP="00000000" w:rsidRDefault="00000000" w:rsidRPr="00000000" w14:paraId="0000006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spacing w:after="0" w:before="0" w:lineRule="auto"/>
        <w:jc w:val="both"/>
        <w:rPr>
          <w:rFonts w:ascii="Times New Roman" w:cs="Times New Roman" w:eastAsia="Times New Roman" w:hAnsi="Times New Roman"/>
        </w:rPr>
      </w:pPr>
      <w:bookmarkStart w:colFirst="0" w:colLast="0" w:name="_xrrh7frqkmv4" w:id="10"/>
      <w:bookmarkEnd w:id="10"/>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2. Local Code Execution Issues</w:t>
      </w:r>
    </w:p>
    <w:p w:rsidR="00000000" w:rsidDel="00000000" w:rsidP="00000000" w:rsidRDefault="00000000" w:rsidRPr="00000000" w14:paraId="0000006E">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Master Script (</w:t>
      </w:r>
      <w:r w:rsidDel="00000000" w:rsidR="00000000" w:rsidRPr="00000000">
        <w:rPr>
          <w:rFonts w:ascii="Times New Roman" w:cs="Times New Roman" w:eastAsia="Times New Roman" w:hAnsi="Times New Roman"/>
          <w:b w:val="1"/>
          <w:color w:val="188038"/>
          <w:sz w:val="24"/>
          <w:szCs w:val="24"/>
          <w:rtl w:val="0"/>
        </w:rPr>
        <w:t xml:space="preserve">run_all.sh</w:t>
      </w:r>
      <w:r w:rsidDel="00000000" w:rsidR="00000000" w:rsidRPr="00000000">
        <w:rPr>
          <w:rFonts w:ascii="Times New Roman" w:cs="Times New Roman" w:eastAsia="Times New Roman" w:hAnsi="Times New Roman"/>
          <w:b w:val="1"/>
          <w:sz w:val="24"/>
          <w:szCs w:val="24"/>
          <w:rtl w:val="0"/>
        </w:rPr>
        <w:t xml:space="preserve"> or </w:t>
      </w:r>
      <w:r w:rsidDel="00000000" w:rsidR="00000000" w:rsidRPr="00000000">
        <w:rPr>
          <w:rFonts w:ascii="Times New Roman" w:cs="Times New Roman" w:eastAsia="Times New Roman" w:hAnsi="Times New Roman"/>
          <w:b w:val="1"/>
          <w:color w:val="188038"/>
          <w:sz w:val="24"/>
          <w:szCs w:val="24"/>
          <w:rtl w:val="0"/>
        </w:rPr>
        <w:t xml:space="preserve">run_all.ps1</w:t>
      </w:r>
      <w:r w:rsidDel="00000000" w:rsidR="00000000" w:rsidRPr="00000000">
        <w:rPr>
          <w:rFonts w:ascii="Times New Roman" w:cs="Times New Roman" w:eastAsia="Times New Roman" w:hAnsi="Times New Roman"/>
          <w:b w:val="1"/>
          <w:sz w:val="24"/>
          <w:szCs w:val="24"/>
          <w:rtl w:val="0"/>
        </w:rPr>
        <w:t xml:space="preserve">) Errors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numPr>
          <w:ilvl w:val="1"/>
          <w:numId w:val="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Scripts are not running correctly or terminating early.</w:t>
      </w:r>
    </w:p>
    <w:p w:rsidR="00000000" w:rsidDel="00000000" w:rsidP="00000000" w:rsidRDefault="00000000" w:rsidRPr="00000000" w14:paraId="00000070">
      <w:pPr>
        <w:numPr>
          <w:ilvl w:val="1"/>
          <w:numId w:val="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numPr>
          <w:ilvl w:val="2"/>
          <w:numId w:val="5"/>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you have the necessary permissions to run shell or PowerShell scripts (use </w:t>
      </w:r>
      <w:r w:rsidDel="00000000" w:rsidR="00000000" w:rsidRPr="00000000">
        <w:rPr>
          <w:rFonts w:ascii="Times New Roman" w:cs="Times New Roman" w:eastAsia="Times New Roman" w:hAnsi="Times New Roman"/>
          <w:color w:val="188038"/>
          <w:sz w:val="24"/>
          <w:szCs w:val="24"/>
          <w:rtl w:val="0"/>
        </w:rPr>
        <w:t xml:space="preserve">chmod +x run_all.sh</w:t>
      </w:r>
      <w:r w:rsidDel="00000000" w:rsidR="00000000" w:rsidRPr="00000000">
        <w:rPr>
          <w:rFonts w:ascii="Times New Roman" w:cs="Times New Roman" w:eastAsia="Times New Roman" w:hAnsi="Times New Roman"/>
          <w:sz w:val="24"/>
          <w:szCs w:val="24"/>
          <w:rtl w:val="0"/>
        </w:rPr>
        <w:t xml:space="preserve"> on Unix).</w:t>
      </w:r>
    </w:p>
    <w:p w:rsidR="00000000" w:rsidDel="00000000" w:rsidP="00000000" w:rsidRDefault="00000000" w:rsidRPr="00000000" w14:paraId="00000072">
      <w:pPr>
        <w:numPr>
          <w:ilvl w:val="2"/>
          <w:numId w:val="5"/>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all required Python modules are installed.</w:t>
      </w:r>
    </w:p>
    <w:p w:rsidR="00000000" w:rsidDel="00000000" w:rsidP="00000000" w:rsidRDefault="00000000" w:rsidRPr="00000000" w14:paraId="00000073">
      <w:pPr>
        <w:numPr>
          <w:ilvl w:val="2"/>
          <w:numId w:val="5"/>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typos in file paths and ensure that paths match your operating system’s format (e.g., forward vs backward slashes).</w:t>
      </w:r>
    </w:p>
    <w:p w:rsidR="00000000" w:rsidDel="00000000" w:rsidP="00000000" w:rsidRDefault="00000000" w:rsidRPr="00000000" w14:paraId="00000074">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Permissions for PowerShell Scripts on Windows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numPr>
          <w:ilvl w:val="1"/>
          <w:numId w:val="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PowerShell scripts are blocked by default.</w:t>
      </w:r>
    </w:p>
    <w:p w:rsidR="00000000" w:rsidDel="00000000" w:rsidP="00000000" w:rsidRDefault="00000000" w:rsidRPr="00000000" w14:paraId="0000007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Enable script execution with the following command:</w:t>
        <w:br w:type="textWrapping"/>
        <w:t xml:space="preserve">powershell</w:t>
        <w:br w:type="textWrapping"/>
        <w:t xml:space="preserve">Code: </w:t>
      </w:r>
      <w:r w:rsidDel="00000000" w:rsidR="00000000" w:rsidRPr="00000000">
        <w:rPr>
          <w:rFonts w:ascii="Times New Roman" w:cs="Times New Roman" w:eastAsia="Times New Roman" w:hAnsi="Times New Roman"/>
          <w:color w:val="188038"/>
          <w:sz w:val="24"/>
          <w:szCs w:val="24"/>
          <w:rtl w:val="0"/>
        </w:rPr>
        <w:t xml:space="preserve">Set-ExecutionPolicy -ExecutionPolicy RemoteSigned -Scope CurrentUser</w:t>
      </w:r>
      <w:r w:rsidDel="00000000" w:rsidR="00000000" w:rsidRPr="00000000">
        <w:rPr>
          <w:rtl w:val="0"/>
        </w:rPr>
      </w:r>
    </w:p>
    <w:p w:rsidR="00000000" w:rsidDel="00000000" w:rsidP="00000000" w:rsidRDefault="00000000" w:rsidRPr="00000000" w14:paraId="00000077">
      <w:pPr>
        <w:numPr>
          <w:ilvl w:val="0"/>
          <w:numId w:val="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Execution Errors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numPr>
          <w:ilvl w:val="1"/>
          <w:numId w:val="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Some datasets aren't processed correctly during parallel execution.</w:t>
      </w:r>
    </w:p>
    <w:p w:rsidR="00000000" w:rsidDel="00000000" w:rsidP="00000000" w:rsidRDefault="00000000" w:rsidRPr="00000000" w14:paraId="00000079">
      <w:pPr>
        <w:numPr>
          <w:ilvl w:val="1"/>
          <w:numId w:val="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Verify that all input files are correctly formatted and placed in the expected directories. If necessary, run each stage individually to identify the point of failure.</w:t>
      </w:r>
    </w:p>
    <w:p w:rsidR="00000000" w:rsidDel="00000000" w:rsidP="00000000" w:rsidRDefault="00000000" w:rsidRPr="00000000" w14:paraId="0000007A">
      <w:pPr>
        <w:pStyle w:val="Heading2"/>
        <w:spacing w:after="0" w:before="0" w:lineRule="auto"/>
        <w:jc w:val="both"/>
        <w:rPr>
          <w:rFonts w:ascii="Times New Roman" w:cs="Times New Roman" w:eastAsia="Times New Roman" w:hAnsi="Times New Roman"/>
        </w:rPr>
      </w:pPr>
      <w:bookmarkStart w:colFirst="0" w:colLast="0" w:name="_sjrjk6qk7tgc" w:id="11"/>
      <w:bookmarkEnd w:id="11"/>
      <w:r w:rsidDel="00000000" w:rsidR="00000000" w:rsidRPr="00000000">
        <w:rPr>
          <w:rtl w:val="0"/>
        </w:rPr>
      </w:r>
    </w:p>
    <w:p w:rsidR="00000000" w:rsidDel="00000000" w:rsidP="00000000" w:rsidRDefault="00000000" w:rsidRPr="00000000" w14:paraId="0000007B">
      <w:pPr>
        <w:pStyle w:val="Heading2"/>
        <w:spacing w:after="0" w:before="0" w:lineRule="auto"/>
        <w:jc w:val="both"/>
        <w:rPr>
          <w:rFonts w:ascii="Times New Roman" w:cs="Times New Roman" w:eastAsia="Times New Roman" w:hAnsi="Times New Roman"/>
        </w:rPr>
      </w:pPr>
      <w:bookmarkStart w:colFirst="0" w:colLast="0" w:name="_5l6kvhpuvaam" w:id="12"/>
      <w:bookmarkEnd w:id="12"/>
      <w:r w:rsidDel="00000000" w:rsidR="00000000" w:rsidRPr="00000000">
        <w:rPr>
          <w:rFonts w:ascii="Times New Roman" w:cs="Times New Roman" w:eastAsia="Times New Roman" w:hAnsi="Times New Roman"/>
          <w:rtl w:val="0"/>
        </w:rPr>
        <w:t xml:space="preserve">5.3. Azure Deployment or Execution Issues</w:t>
      </w:r>
    </w:p>
    <w:p w:rsidR="00000000" w:rsidDel="00000000" w:rsidP="00000000" w:rsidRDefault="00000000" w:rsidRPr="00000000" w14:paraId="0000007C">
      <w:pPr>
        <w:numPr>
          <w:ilvl w:val="0"/>
          <w:numId w:val="2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Function Not Triggering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1"/>
          <w:numId w:val="2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The Azure function isn’t executing after a pull request or POST request.</w:t>
      </w:r>
    </w:p>
    <w:p w:rsidR="00000000" w:rsidDel="00000000" w:rsidP="00000000" w:rsidRDefault="00000000" w:rsidRPr="00000000" w14:paraId="0000007E">
      <w:pPr>
        <w:numPr>
          <w:ilvl w:val="1"/>
          <w:numId w:val="2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numPr>
          <w:ilvl w:val="2"/>
          <w:numId w:val="2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authorisation key is valid and correctly included in the POST request.</w:t>
      </w:r>
    </w:p>
    <w:p w:rsidR="00000000" w:rsidDel="00000000" w:rsidP="00000000" w:rsidRDefault="00000000" w:rsidRPr="00000000" w14:paraId="00000080">
      <w:pPr>
        <w:numPr>
          <w:ilvl w:val="2"/>
          <w:numId w:val="2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Azure Function logs for any errors using the Azure portal.</w:t>
      </w:r>
    </w:p>
    <w:p w:rsidR="00000000" w:rsidDel="00000000" w:rsidP="00000000" w:rsidRDefault="00000000" w:rsidRPr="00000000" w14:paraId="00000081">
      <w:pPr>
        <w:numPr>
          <w:ilvl w:val="2"/>
          <w:numId w:val="2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function app service is running and that the private endpoint is properly configured.</w:t>
      </w:r>
    </w:p>
    <w:p w:rsidR="00000000" w:rsidDel="00000000" w:rsidP="00000000" w:rsidRDefault="00000000" w:rsidRPr="00000000" w14:paraId="00000082">
      <w:pPr>
        <w:numPr>
          <w:ilvl w:val="0"/>
          <w:numId w:val="2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Actions Not Triggering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numPr>
          <w:ilvl w:val="1"/>
          <w:numId w:val="2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The PR doesn’t activate the GitHub Action workflow.</w:t>
      </w:r>
    </w:p>
    <w:p w:rsidR="00000000" w:rsidDel="00000000" w:rsidP="00000000" w:rsidRDefault="00000000" w:rsidRPr="00000000" w14:paraId="00000084">
      <w:pPr>
        <w:numPr>
          <w:ilvl w:val="1"/>
          <w:numId w:val="2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numPr>
          <w:ilvl w:val="2"/>
          <w:numId w:val="2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workflow file exists in </w:t>
      </w:r>
      <w:r w:rsidDel="00000000" w:rsidR="00000000" w:rsidRPr="00000000">
        <w:rPr>
          <w:rFonts w:ascii="Times New Roman" w:cs="Times New Roman" w:eastAsia="Times New Roman" w:hAnsi="Times New Roman"/>
          <w:color w:val="188038"/>
          <w:sz w:val="24"/>
          <w:szCs w:val="24"/>
          <w:rtl w:val="0"/>
        </w:rPr>
        <w:t xml:space="preserve">.github/workflows/</w:t>
      </w:r>
      <w:r w:rsidDel="00000000" w:rsidR="00000000" w:rsidRPr="00000000">
        <w:rPr>
          <w:rFonts w:ascii="Times New Roman" w:cs="Times New Roman" w:eastAsia="Times New Roman" w:hAnsi="Times New Roman"/>
          <w:sz w:val="24"/>
          <w:szCs w:val="24"/>
          <w:rtl w:val="0"/>
        </w:rPr>
        <w:t xml:space="preserve"> and follows proper syntax.</w:t>
      </w:r>
    </w:p>
    <w:p w:rsidR="00000000" w:rsidDel="00000000" w:rsidP="00000000" w:rsidRDefault="00000000" w:rsidRPr="00000000" w14:paraId="00000086">
      <w:pPr>
        <w:numPr>
          <w:ilvl w:val="2"/>
          <w:numId w:val="21"/>
        </w:numPr>
        <w:spacing w:after="0" w:before="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repository settings allow actions and the triggers (like pull requests) are correctly set.</w:t>
      </w:r>
    </w:p>
    <w:p w:rsidR="00000000" w:rsidDel="00000000" w:rsidP="00000000" w:rsidRDefault="00000000" w:rsidRPr="00000000" w14:paraId="00000087">
      <w:pPr>
        <w:pStyle w:val="Heading2"/>
        <w:spacing w:after="0" w:before="0" w:lineRule="auto"/>
        <w:jc w:val="both"/>
        <w:rPr>
          <w:rFonts w:ascii="Times New Roman" w:cs="Times New Roman" w:eastAsia="Times New Roman" w:hAnsi="Times New Roman"/>
        </w:rPr>
      </w:pPr>
      <w:bookmarkStart w:colFirst="0" w:colLast="0" w:name="_xpahy0d8ruju" w:id="13"/>
      <w:bookmarkEnd w:id="13"/>
      <w:r w:rsidDel="00000000" w:rsidR="00000000" w:rsidRPr="00000000">
        <w:rPr>
          <w:rtl w:val="0"/>
        </w:rPr>
      </w:r>
    </w:p>
    <w:p w:rsidR="00000000" w:rsidDel="00000000" w:rsidP="00000000" w:rsidRDefault="00000000" w:rsidRPr="00000000" w14:paraId="00000088">
      <w:pPr>
        <w:pStyle w:val="Heading2"/>
        <w:spacing w:after="0" w:before="0" w:lineRule="auto"/>
        <w:jc w:val="both"/>
        <w:rPr>
          <w:rFonts w:ascii="Times New Roman" w:cs="Times New Roman" w:eastAsia="Times New Roman" w:hAnsi="Times New Roman"/>
        </w:rPr>
      </w:pPr>
      <w:bookmarkStart w:colFirst="0" w:colLast="0" w:name="_mx80evkmwzq9" w:id="14"/>
      <w:bookmarkEnd w:id="14"/>
      <w:r w:rsidDel="00000000" w:rsidR="00000000" w:rsidRPr="00000000">
        <w:rPr>
          <w:rFonts w:ascii="Times New Roman" w:cs="Times New Roman" w:eastAsia="Times New Roman" w:hAnsi="Times New Roman"/>
          <w:rtl w:val="0"/>
        </w:rPr>
        <w:t xml:space="preserve">5.4. Data-Related Issues</w:t>
      </w:r>
    </w:p>
    <w:p w:rsidR="00000000" w:rsidDel="00000000" w:rsidP="00000000" w:rsidRDefault="00000000" w:rsidRPr="00000000" w14:paraId="00000089">
      <w:pPr>
        <w:numPr>
          <w:ilvl w:val="0"/>
          <w:numId w:val="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Not Found or Incorrect Paths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numPr>
          <w:ilvl w:val="1"/>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Scripts can’t locate the raw or processed datasets.</w:t>
      </w:r>
    </w:p>
    <w:p w:rsidR="00000000" w:rsidDel="00000000" w:rsidP="00000000" w:rsidRDefault="00000000" w:rsidRPr="00000000" w14:paraId="0000008B">
      <w:pPr>
        <w:numPr>
          <w:ilvl w:val="1"/>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Ensure the data is placed in the correct directory and the paths match what is specified in the scripts. Use relative paths wherever possible to avoid OS-specific issues.</w:t>
      </w:r>
    </w:p>
    <w:p w:rsidR="00000000" w:rsidDel="00000000" w:rsidP="00000000" w:rsidRDefault="00000000" w:rsidRPr="00000000" w14:paraId="0000008C">
      <w:pPr>
        <w:numPr>
          <w:ilvl w:val="0"/>
          <w:numId w:val="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Unexpected Values in Processed Data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numPr>
          <w:ilvl w:val="1"/>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The enriched or synthesised data contains unexpected values.</w:t>
      </w:r>
    </w:p>
    <w:p w:rsidR="00000000" w:rsidDel="00000000" w:rsidP="00000000" w:rsidRDefault="00000000" w:rsidRPr="00000000" w14:paraId="0000008E">
      <w:pPr>
        <w:numPr>
          <w:ilvl w:val="1"/>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w:t>
      </w:r>
      <w:r w:rsidDel="00000000" w:rsidR="00000000" w:rsidRPr="00000000">
        <w:rPr>
          <w:rFonts w:ascii="Times New Roman" w:cs="Times New Roman" w:eastAsia="Times New Roman" w:hAnsi="Times New Roman"/>
          <w:sz w:val="24"/>
          <w:szCs w:val="24"/>
          <w:rtl w:val="0"/>
        </w:rPr>
        <w:t xml:space="preserve">: Review the cleaning and enriching logic. Ensure that missing values are handled properly and categorical columns are converted consistently.</w:t>
      </w:r>
    </w:p>
    <w:p w:rsidR="00000000" w:rsidDel="00000000" w:rsidP="00000000" w:rsidRDefault="00000000" w:rsidRPr="00000000" w14:paraId="0000008F">
      <w:pPr>
        <w:pStyle w:val="Heading2"/>
        <w:spacing w:after="0" w:before="0" w:lineRule="auto"/>
        <w:jc w:val="both"/>
        <w:rPr>
          <w:rFonts w:ascii="Times New Roman" w:cs="Times New Roman" w:eastAsia="Times New Roman" w:hAnsi="Times New Roman"/>
        </w:rPr>
      </w:pPr>
      <w:bookmarkStart w:colFirst="0" w:colLast="0" w:name="_31e82u4xdkhs" w:id="15"/>
      <w:bookmarkEnd w:id="15"/>
      <w:r w:rsidDel="00000000" w:rsidR="00000000" w:rsidRPr="00000000">
        <w:rPr>
          <w:rtl w:val="0"/>
        </w:rPr>
      </w:r>
    </w:p>
    <w:p w:rsidR="00000000" w:rsidDel="00000000" w:rsidP="00000000" w:rsidRDefault="00000000" w:rsidRPr="00000000" w14:paraId="00000090">
      <w:pPr>
        <w:pStyle w:val="Heading2"/>
        <w:spacing w:after="0" w:before="0" w:lineRule="auto"/>
        <w:jc w:val="both"/>
        <w:rPr>
          <w:rFonts w:ascii="Times New Roman" w:cs="Times New Roman" w:eastAsia="Times New Roman" w:hAnsi="Times New Roman"/>
        </w:rPr>
      </w:pPr>
      <w:bookmarkStart w:colFirst="0" w:colLast="0" w:name="_qhv84kr3ybui" w:id="16"/>
      <w:bookmarkEnd w:id="16"/>
      <w:r w:rsidDel="00000000" w:rsidR="00000000" w:rsidRPr="00000000">
        <w:rPr>
          <w:rFonts w:ascii="Times New Roman" w:cs="Times New Roman" w:eastAsia="Times New Roman" w:hAnsi="Times New Roman"/>
          <w:rtl w:val="0"/>
        </w:rPr>
        <w:t xml:space="preserve">5.5. Where to Get Help</w:t>
      </w:r>
    </w:p>
    <w:p w:rsidR="00000000" w:rsidDel="00000000" w:rsidP="00000000" w:rsidRDefault="00000000" w:rsidRPr="00000000" w14:paraId="00000091">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README file and documentation on the GitHub repository for detailed instructions and usage guidelines.</w:t>
      </w:r>
    </w:p>
    <w:p w:rsidR="00000000" w:rsidDel="00000000" w:rsidP="00000000" w:rsidRDefault="00000000" w:rsidRPr="00000000" w14:paraId="00000093">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provides examples and troubleshooting steps for common issues.</w:t>
      </w:r>
    </w:p>
    <w:p w:rsidR="00000000" w:rsidDel="00000000" w:rsidP="00000000" w:rsidRDefault="00000000" w:rsidRPr="00000000" w14:paraId="00000094">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Issues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issue persists, raise an issue in the GitHub repository. Provide as much detail as possible, including error messages and screenshots, if applicable.</w:t>
      </w:r>
    </w:p>
    <w:p w:rsidR="00000000" w:rsidDel="00000000" w:rsidP="00000000" w:rsidRDefault="00000000" w:rsidRPr="00000000" w14:paraId="00000096">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Azure Logs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Azure Portal to access logs for the Azure Functions to identify runtime errors and misconfigurations.</w:t>
      </w:r>
    </w:p>
    <w:p w:rsidR="00000000" w:rsidDel="00000000" w:rsidP="00000000" w:rsidRDefault="00000000" w:rsidRPr="00000000" w14:paraId="00000098">
      <w:pPr>
        <w:numPr>
          <w:ilvl w:val="0"/>
          <w:numId w:val="1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 Overflow / Online Forums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1"/>
          <w:numId w:val="1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general programming issues or package-related errors, search on Stack Overflow or consult Python package documentation.</w:t>
      </w:r>
      <w:r w:rsidDel="00000000" w:rsidR="00000000" w:rsidRPr="00000000">
        <w:rPr>
          <w:rtl w:val="0"/>
        </w:rPr>
      </w:r>
    </w:p>
    <w:p w:rsidR="00000000" w:rsidDel="00000000" w:rsidP="00000000" w:rsidRDefault="00000000" w:rsidRPr="00000000" w14:paraId="0000009A">
      <w:pPr>
        <w:pStyle w:val="Heading1"/>
        <w:spacing w:after="0" w:before="0" w:lineRule="auto"/>
        <w:jc w:val="both"/>
        <w:rPr>
          <w:rFonts w:ascii="Times New Roman" w:cs="Times New Roman" w:eastAsia="Times New Roman" w:hAnsi="Times New Roman"/>
        </w:rPr>
      </w:pPr>
      <w:bookmarkStart w:colFirst="0" w:colLast="0" w:name="_u7s02b1oy3e" w:id="17"/>
      <w:bookmarkEnd w:id="17"/>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spacing w:after="0" w:before="0" w:lineRule="auto"/>
        <w:jc w:val="both"/>
        <w:rPr>
          <w:rFonts w:ascii="Times New Roman" w:cs="Times New Roman" w:eastAsia="Times New Roman" w:hAnsi="Times New Roman"/>
          <w:b w:val="1"/>
        </w:rPr>
      </w:pPr>
      <w:bookmarkStart w:colFirst="0" w:colLast="0" w:name="_1mr4qs8s8lu9" w:id="18"/>
      <w:bookmarkEnd w:id="18"/>
      <w:r w:rsidDel="00000000" w:rsidR="00000000" w:rsidRPr="00000000">
        <w:rPr>
          <w:rFonts w:ascii="Times New Roman" w:cs="Times New Roman" w:eastAsia="Times New Roman" w:hAnsi="Times New Roman"/>
          <w:b w:val="1"/>
          <w:rtl w:val="0"/>
        </w:rPr>
        <w:t xml:space="preserve">6. End-Users</w:t>
      </w:r>
    </w:p>
    <w:p w:rsidR="00000000" w:rsidDel="00000000" w:rsidP="00000000" w:rsidRDefault="00000000" w:rsidRPr="00000000" w14:paraId="0000009D">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after="0" w:before="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Manual Overview</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985"/>
        <w:gridCol w:w="1770"/>
        <w:gridCol w:w="2340"/>
        <w:tblGridChange w:id="0">
          <w:tblGrid>
            <w:gridCol w:w="2265"/>
            <w:gridCol w:w="2985"/>
            <w:gridCol w:w="1770"/>
            <w:gridCol w:w="2340"/>
          </w:tblGrid>
        </w:tblGridChange>
      </w:tblGrid>
      <w:tr>
        <w:trPr>
          <w:cantSplit w:val="0"/>
          <w:tblHeader w:val="0"/>
        </w:trPr>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End User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Key Responsibilities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Primary Tools </w:t>
            </w:r>
          </w:p>
        </w:tc>
        <w:tc>
          <w:tcPr>
            <w:tcBorders>
              <w:top w:color="212529" w:space="0" w:sz="8" w:val="single"/>
              <w:left w:color="212529" w:space="0" w:sz="8" w:val="single"/>
              <w:bottom w:color="212529" w:space="0" w:sz="8" w:val="single"/>
              <w:right w:color="212529" w:space="0" w:sz="8" w:val="single"/>
            </w:tcBorders>
            <w:shd w:fill="356854"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240" w:lineRule="auto"/>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Where to Get Help</w:t>
            </w:r>
          </w:p>
        </w:tc>
      </w:tr>
      <w:tr>
        <w:trPr>
          <w:cantSplit w:val="0"/>
          <w:trHeight w:val="953.935546875" w:hRule="atLeast"/>
          <w:tblHeader w:val="0"/>
        </w:trPr>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Analysts/ Data Scientists</w:t>
            </w:r>
          </w:p>
          <w:p w:rsidR="00000000" w:rsidDel="00000000" w:rsidP="00000000" w:rsidRDefault="00000000" w:rsidRPr="00000000" w14:paraId="000000A4">
            <w:pPr>
              <w:widowControl w:val="0"/>
              <w:spacing w:after="0" w:before="0" w:line="240" w:lineRule="auto"/>
              <w:jc w:val="both"/>
              <w:rPr>
                <w:rFonts w:ascii="Times New Roman" w:cs="Times New Roman" w:eastAsia="Times New Roman" w:hAnsi="Times New Roman"/>
                <w:b w:val="1"/>
              </w:rPr>
            </w:pPr>
            <w:r w:rsidDel="00000000" w:rsidR="00000000" w:rsidRPr="00000000">
              <w:rPr>
                <w:rtl w:val="0"/>
              </w:rPr>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240" w:lineRule="auto"/>
              <w:jc w:val="both"/>
              <w:rPr>
                <w:rFonts w:ascii="Times New Roman" w:cs="Times New Roman" w:eastAsia="Times New Roman" w:hAnsi="Times New Roman"/>
              </w:rPr>
            </w:pPr>
            <w:commentRangeStart w:id="4"/>
            <w:r w:rsidDel="00000000" w:rsidR="00000000" w:rsidRPr="00000000">
              <w:rPr>
                <w:rFonts w:ascii="Times New Roman" w:cs="Times New Roman" w:eastAsia="Times New Roman" w:hAnsi="Times New Roman"/>
                <w:rtl w:val="0"/>
              </w:rPr>
              <w:t xml:space="preserve">Analyse datasets, generate insights , </w:t>
            </w:r>
            <w:commentRangeStart w:id="5"/>
            <w:r w:rsidDel="00000000" w:rsidR="00000000" w:rsidRPr="00000000">
              <w:rPr>
                <w:rFonts w:ascii="Times New Roman" w:cs="Times New Roman" w:eastAsia="Times New Roman" w:hAnsi="Times New Roman"/>
                <w:rtl w:val="0"/>
              </w:rPr>
              <w:t xml:space="preserve">build models</w:t>
            </w:r>
            <w:commentRangeEnd w:id="5"/>
            <w:r w:rsidDel="00000000" w:rsidR="00000000" w:rsidRPr="00000000">
              <w:commentReference w:id="5"/>
            </w:r>
            <w:r w:rsidDel="00000000" w:rsidR="00000000" w:rsidRPr="00000000">
              <w:rPr>
                <w:rtl w:val="0"/>
              </w:rPr>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240" w:lineRule="auto"/>
              <w:jc w:val="both"/>
              <w:rPr>
                <w:rFonts w:ascii="Times New Roman" w:cs="Times New Roman" w:eastAsia="Times New Roman" w:hAnsi="Times New Roman"/>
              </w:rPr>
            </w:pP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Python, Power BI</w:t>
            </w:r>
          </w:p>
        </w:tc>
        <w:tc>
          <w:tcPr>
            <w:tcBorders>
              <w:top w:color="21252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Issues, Data Engineers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Engineers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240" w:lineRule="auto"/>
              <w:jc w:val="both"/>
              <w:rPr>
                <w:rFonts w:ascii="Times New Roman" w:cs="Times New Roman" w:eastAsia="Times New Roman" w:hAnsi="Times New Roman"/>
              </w:rPr>
            </w:pPr>
            <w:commentRangeStart w:id="6"/>
            <w:r w:rsidDel="00000000" w:rsidR="00000000" w:rsidRPr="00000000">
              <w:rPr>
                <w:rFonts w:ascii="Times New Roman" w:cs="Times New Roman" w:eastAsia="Times New Roman" w:hAnsi="Times New Roman"/>
                <w:rtl w:val="0"/>
              </w:rPr>
              <w:t xml:space="preserve">Maintain and troubleshoot the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jc w:val="both"/>
              <w:rPr>
                <w:rFonts w:ascii="Times New Roman" w:cs="Times New Roman" w:eastAsia="Times New Roman" w:hAnsi="Times New Roman"/>
              </w:rPr>
            </w:pP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Github, Azure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Logs, Github Issues, Azure Logs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Business Stakeholders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240" w:lineRule="auto"/>
              <w:jc w:val="both"/>
              <w:rPr>
                <w:rFonts w:ascii="Times New Roman" w:cs="Times New Roman" w:eastAsia="Times New Roman" w:hAnsi="Times New Roman"/>
              </w:rPr>
            </w:pPr>
            <w:commentRangeStart w:id="7"/>
            <w:r w:rsidDel="00000000" w:rsidR="00000000" w:rsidRPr="00000000">
              <w:rPr>
                <w:rFonts w:ascii="Times New Roman" w:cs="Times New Roman" w:eastAsia="Times New Roman" w:hAnsi="Times New Roman"/>
                <w:rtl w:val="0"/>
              </w:rPr>
              <w:t xml:space="preserve">Use data for decision making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240" w:lineRule="auto"/>
              <w:jc w:val="both"/>
              <w:rPr>
                <w:rFonts w:ascii="Times New Roman" w:cs="Times New Roman" w:eastAsia="Times New Roman" w:hAnsi="Times New Roman"/>
              </w:rPr>
            </w:pP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Power BI, Dashboards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 IT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Product/project Managers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240" w:lineRule="auto"/>
              <w:jc w:val="both"/>
              <w:rPr>
                <w:rFonts w:ascii="Times New Roman" w:cs="Times New Roman" w:eastAsia="Times New Roman" w:hAnsi="Times New Roman"/>
              </w:rPr>
            </w:pPr>
            <w:commentRangeStart w:id="8"/>
            <w:r w:rsidDel="00000000" w:rsidR="00000000" w:rsidRPr="00000000">
              <w:rPr>
                <w:rFonts w:ascii="Times New Roman" w:cs="Times New Roman" w:eastAsia="Times New Roman" w:hAnsi="Times New Roman"/>
                <w:rtl w:val="0"/>
              </w:rPr>
              <w:t xml:space="preserve">Monitor progress, coordinate code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240" w:lineRule="auto"/>
              <w:jc w:val="both"/>
              <w:rPr>
                <w:rFonts w:ascii="Times New Roman" w:cs="Times New Roman" w:eastAsia="Times New Roman" w:hAnsi="Times New Roman"/>
              </w:rPr>
            </w:pP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GitHub Actions, Azure Portas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GitHuns PRs, Status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Compliance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240" w:lineRule="auto"/>
              <w:jc w:val="both"/>
              <w:rPr>
                <w:rFonts w:ascii="Times New Roman" w:cs="Times New Roman" w:eastAsia="Times New Roman" w:hAnsi="Times New Roman"/>
              </w:rPr>
            </w:pPr>
            <w:commentRangeStart w:id="9"/>
            <w:r w:rsidDel="00000000" w:rsidR="00000000" w:rsidRPr="00000000">
              <w:rPr>
                <w:rFonts w:ascii="Times New Roman" w:cs="Times New Roman" w:eastAsia="Times New Roman" w:hAnsi="Times New Roman"/>
                <w:rtl w:val="0"/>
              </w:rPr>
              <w:t xml:space="preserve">Ensure Compliance and data governance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240" w:lineRule="auto"/>
              <w:jc w:val="both"/>
              <w:rPr>
                <w:rFonts w:ascii="Times New Roman" w:cs="Times New Roman" w:eastAsia="Times New Roman" w:hAnsi="Times New Roman"/>
              </w:rPr>
            </w:pP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Github Logs, Azure Logs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Engineers, Audit Reports.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External Clients/Partners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240" w:lineRule="auto"/>
              <w:jc w:val="both"/>
              <w:rPr>
                <w:rFonts w:ascii="Times New Roman" w:cs="Times New Roman" w:eastAsia="Times New Roman" w:hAnsi="Times New Roman"/>
              </w:rPr>
            </w:pPr>
            <w:commentRangeStart w:id="10"/>
            <w:r w:rsidDel="00000000" w:rsidR="00000000" w:rsidRPr="00000000">
              <w:rPr>
                <w:rFonts w:ascii="Times New Roman" w:cs="Times New Roman" w:eastAsia="Times New Roman" w:hAnsi="Times New Roman"/>
                <w:rtl w:val="0"/>
              </w:rPr>
              <w:t xml:space="preserve">Integrate processed datasets into their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240" w:lineRule="auto"/>
              <w:jc w:val="both"/>
              <w:rPr>
                <w:rFonts w:ascii="Times New Roman" w:cs="Times New Roman" w:eastAsia="Times New Roman" w:hAnsi="Times New Roman"/>
              </w:rPr>
            </w:pP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CSV/JSON Files, Pythos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POC, Data Engineers</w:t>
            </w:r>
          </w:p>
        </w:tc>
      </w:tr>
    </w:tbl>
    <w:p w:rsidR="00000000" w:rsidDel="00000000" w:rsidP="00000000" w:rsidRDefault="00000000" w:rsidRPr="00000000" w14:paraId="000000BC">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3y7ftvtgdlbp" w:id="19"/>
      <w:bookmarkEnd w:id="19"/>
      <w:r w:rsidDel="00000000" w:rsidR="00000000" w:rsidRPr="00000000">
        <w:rPr>
          <w:rtl w:val="0"/>
        </w:rPr>
      </w:r>
    </w:p>
    <w:p w:rsidR="00000000" w:rsidDel="00000000" w:rsidP="00000000" w:rsidRDefault="00000000" w:rsidRPr="00000000" w14:paraId="000000BD">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qdfyr5fx5vqu" w:id="20"/>
      <w:bookmarkEnd w:id="20"/>
      <w:r w:rsidDel="00000000" w:rsidR="00000000" w:rsidRPr="00000000">
        <w:rPr>
          <w:rFonts w:ascii="Times New Roman" w:cs="Times New Roman" w:eastAsia="Times New Roman" w:hAnsi="Times New Roman"/>
          <w:b w:val="1"/>
          <w:sz w:val="36"/>
          <w:szCs w:val="36"/>
          <w:rtl w:val="0"/>
        </w:rPr>
        <w:t xml:space="preserve">6.1. Business Analysts and Data Scientists</w:t>
      </w:r>
    </w:p>
    <w:p w:rsidR="00000000" w:rsidDel="00000000" w:rsidP="00000000" w:rsidRDefault="00000000" w:rsidRPr="00000000" w14:paraId="000000BE">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BF">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insights, build predictive models, and analyse the final datasets.</w:t>
      </w:r>
    </w:p>
    <w:p w:rsidR="00000000" w:rsidDel="00000000" w:rsidP="00000000" w:rsidRDefault="00000000" w:rsidRPr="00000000" w14:paraId="000000C0">
      <w:pPr>
        <w:pStyle w:val="Heading3"/>
        <w:keepNext w:val="0"/>
        <w:keepLines w:val="0"/>
        <w:spacing w:after="0" w:before="0" w:lineRule="auto"/>
        <w:jc w:val="both"/>
        <w:rPr>
          <w:rFonts w:ascii="Times New Roman" w:cs="Times New Roman" w:eastAsia="Times New Roman" w:hAnsi="Times New Roman"/>
          <w:b w:val="1"/>
          <w:color w:val="000000"/>
          <w:sz w:val="24"/>
          <w:szCs w:val="24"/>
        </w:rPr>
      </w:pPr>
      <w:bookmarkStart w:colFirst="0" w:colLast="0" w:name="_k3oohdficptm" w:id="21"/>
      <w:bookmarkEnd w:id="21"/>
      <w:r w:rsidDel="00000000" w:rsidR="00000000" w:rsidRPr="00000000">
        <w:rPr>
          <w:rtl w:val="0"/>
        </w:rPr>
      </w:r>
    </w:p>
    <w:p w:rsidR="00000000" w:rsidDel="00000000" w:rsidP="00000000" w:rsidRDefault="00000000" w:rsidRPr="00000000" w14:paraId="000000C1">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Use the Dataset</w:t>
      </w:r>
    </w:p>
    <w:p w:rsidR="00000000" w:rsidDel="00000000" w:rsidP="00000000" w:rsidRDefault="00000000" w:rsidRPr="00000000" w14:paraId="000000C2">
      <w:pPr>
        <w:numPr>
          <w:ilvl w:val="0"/>
          <w:numId w:val="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the Dataset:</w:t>
      </w:r>
    </w:p>
    <w:p w:rsidR="00000000" w:rsidDel="00000000" w:rsidP="00000000" w:rsidRDefault="00000000" w:rsidRPr="00000000" w14:paraId="000000C3">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final processed datasets from </w:t>
      </w:r>
      <w:r w:rsidDel="00000000" w:rsidR="00000000" w:rsidRPr="00000000">
        <w:rPr>
          <w:rFonts w:ascii="Times New Roman" w:cs="Times New Roman" w:eastAsia="Times New Roman" w:hAnsi="Times New Roman"/>
          <w:b w:val="1"/>
          <w:sz w:val="24"/>
          <w:szCs w:val="24"/>
          <w:rtl w:val="0"/>
        </w:rPr>
        <w:t xml:space="preserve">Azure Data Lake Gen2</w:t>
      </w:r>
      <w:r w:rsidDel="00000000" w:rsidR="00000000" w:rsidRPr="00000000">
        <w:rPr>
          <w:rFonts w:ascii="Times New Roman" w:cs="Times New Roman" w:eastAsia="Times New Roman" w:hAnsi="Times New Roman"/>
          <w:sz w:val="24"/>
          <w:szCs w:val="24"/>
          <w:rtl w:val="0"/>
        </w:rPr>
        <w:t xml:space="preserve"> using authorised credentials.</w:t>
      </w:r>
    </w:p>
    <w:p w:rsidR="00000000" w:rsidDel="00000000" w:rsidP="00000000" w:rsidRDefault="00000000" w:rsidRPr="00000000" w14:paraId="000000C4">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through Azure’s Storage Explorer or Data Factory to locate files named, for example, </w:t>
      </w:r>
      <w:r w:rsidDel="00000000" w:rsidR="00000000" w:rsidRPr="00000000">
        <w:rPr>
          <w:rFonts w:ascii="Times New Roman" w:cs="Times New Roman" w:eastAsia="Times New Roman" w:hAnsi="Times New Roman"/>
          <w:color w:val="188038"/>
          <w:sz w:val="24"/>
          <w:szCs w:val="24"/>
          <w:rtl w:val="0"/>
        </w:rPr>
        <w:t xml:space="preserve">final_dataset.csv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numPr>
          <w:ilvl w:val="0"/>
          <w:numId w:val="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Requirements:</w:t>
      </w:r>
    </w:p>
    <w:p w:rsidR="00000000" w:rsidDel="00000000" w:rsidP="00000000" w:rsidRDefault="00000000" w:rsidRPr="00000000" w14:paraId="000000C6">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(with packages like </w:t>
      </w:r>
      <w:r w:rsidDel="00000000" w:rsidR="00000000" w:rsidRPr="00000000">
        <w:rPr>
          <w:rFonts w:ascii="Times New Roman" w:cs="Times New Roman" w:eastAsia="Times New Roman" w:hAnsi="Times New Roman"/>
          <w:color w:val="188038"/>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installed).</w:t>
      </w:r>
    </w:p>
    <w:p w:rsidR="00000000" w:rsidDel="00000000" w:rsidP="00000000" w:rsidRDefault="00000000" w:rsidRPr="00000000" w14:paraId="000000C7">
      <w:pPr>
        <w:numPr>
          <w:ilvl w:val="0"/>
          <w:numId w:val="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 to Analyse the Data:</w:t>
      </w:r>
    </w:p>
    <w:p w:rsidR="00000000" w:rsidDel="00000000" w:rsidP="00000000" w:rsidRDefault="00000000" w:rsidRPr="00000000" w14:paraId="000000C8">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dataset into Python:</w:t>
        <w:br w:type="textWrapping"/>
        <w:t xml:space="preserve">Code: </w:t>
      </w:r>
    </w:p>
    <w:p w:rsidR="00000000" w:rsidDel="00000000" w:rsidP="00000000" w:rsidRDefault="00000000" w:rsidRPr="00000000" w14:paraId="000000C9">
      <w:pPr>
        <w:spacing w:after="0" w:before="0" w:lineRule="auto"/>
        <w:ind w:left="2160" w:firstLine="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import pandas as pd</w:t>
      </w:r>
    </w:p>
    <w:p w:rsidR="00000000" w:rsidDel="00000000" w:rsidP="00000000" w:rsidRDefault="00000000" w:rsidRPr="00000000" w14:paraId="000000CA">
      <w:pPr>
        <w:spacing w:after="0" w:before="0" w:lineRule="auto"/>
        <w:ind w:left="2160" w:firstLine="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df = pd.read_csv('path_to_final_dataset.csv')</w:t>
      </w:r>
    </w:p>
    <w:p w:rsidR="00000000" w:rsidDel="00000000" w:rsidP="00000000" w:rsidRDefault="00000000" w:rsidRPr="00000000" w14:paraId="000000CB">
      <w:pPr>
        <w:spacing w:after="0" w:before="0" w:lineRule="auto"/>
        <w:ind w:left="2160" w:firstLine="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print(df.head())</w:t>
      </w:r>
    </w:p>
    <w:p w:rsidR="00000000" w:rsidDel="00000000" w:rsidP="00000000" w:rsidRDefault="00000000" w:rsidRPr="00000000" w14:paraId="000000C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enriched columns (e.g., </w:t>
      </w:r>
      <w:r w:rsidDel="00000000" w:rsidR="00000000" w:rsidRPr="00000000">
        <w:rPr>
          <w:rFonts w:ascii="Times New Roman" w:cs="Times New Roman" w:eastAsia="Times New Roman" w:hAnsi="Times New Roman"/>
          <w:color w:val="188038"/>
          <w:sz w:val="24"/>
          <w:szCs w:val="24"/>
          <w:rtl w:val="0"/>
        </w:rPr>
        <w:t xml:space="preserve">vehicleAge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insurancePremium</w:t>
      </w:r>
      <w:r w:rsidDel="00000000" w:rsidR="00000000" w:rsidRPr="00000000">
        <w:rPr>
          <w:rFonts w:ascii="Times New Roman" w:cs="Times New Roman" w:eastAsia="Times New Roman" w:hAnsi="Times New Roman"/>
          <w:sz w:val="24"/>
          <w:szCs w:val="24"/>
          <w:rtl w:val="0"/>
        </w:rPr>
        <w:t xml:space="preserve">) to perform descriptive analysis.</w:t>
      </w:r>
    </w:p>
    <w:p w:rsidR="00000000" w:rsidDel="00000000" w:rsidP="00000000" w:rsidRDefault="00000000" w:rsidRPr="00000000" w14:paraId="000000CE">
      <w:pPr>
        <w:numPr>
          <w:ilvl w:val="0"/>
          <w:numId w:val="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Best Practices:</w:t>
      </w:r>
    </w:p>
    <w:p w:rsidR="00000000" w:rsidDel="00000000" w:rsidP="00000000" w:rsidRDefault="00000000" w:rsidRPr="00000000" w14:paraId="000000CF">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column names and value consistency (e.g., </w:t>
      </w:r>
      <w:r w:rsidDel="00000000" w:rsidR="00000000" w:rsidRPr="00000000">
        <w:rPr>
          <w:rFonts w:ascii="Times New Roman" w:cs="Times New Roman" w:eastAsia="Times New Roman" w:hAnsi="Times New Roman"/>
          <w:color w:val="188038"/>
          <w:sz w:val="24"/>
          <w:szCs w:val="24"/>
          <w:rtl w:val="0"/>
        </w:rPr>
        <w:t xml:space="preserve">camelCase</w:t>
      </w:r>
      <w:r w:rsidDel="00000000" w:rsidR="00000000" w:rsidRPr="00000000">
        <w:rPr>
          <w:rFonts w:ascii="Times New Roman" w:cs="Times New Roman" w:eastAsia="Times New Roman" w:hAnsi="Times New Roman"/>
          <w:sz w:val="24"/>
          <w:szCs w:val="24"/>
          <w:rtl w:val="0"/>
        </w:rPr>
        <w:t xml:space="preserve"> format).</w:t>
      </w:r>
    </w:p>
    <w:p w:rsidR="00000000" w:rsidDel="00000000" w:rsidP="00000000" w:rsidRDefault="00000000" w:rsidRPr="00000000" w14:paraId="000000D0">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 to the project documentation for dataset definitions and data quality checks.</w:t>
      </w:r>
    </w:p>
    <w:p w:rsidR="00000000" w:rsidDel="00000000" w:rsidP="00000000" w:rsidRDefault="00000000" w:rsidRPr="00000000" w14:paraId="000000D1">
      <w:pPr>
        <w:numPr>
          <w:ilvl w:val="0"/>
          <w:numId w:val="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Troubleshooting:</w:t>
      </w:r>
    </w:p>
    <w:p w:rsidR="00000000" w:rsidDel="00000000" w:rsidP="00000000" w:rsidRDefault="00000000" w:rsidRPr="00000000" w14:paraId="000000D2">
      <w:pPr>
        <w:numPr>
          <w:ilvl w:val="1"/>
          <w:numId w:val="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datasets are missing or incomplete, contact the </w:t>
      </w:r>
      <w:r w:rsidDel="00000000" w:rsidR="00000000" w:rsidRPr="00000000">
        <w:rPr>
          <w:rFonts w:ascii="Times New Roman" w:cs="Times New Roman" w:eastAsia="Times New Roman" w:hAnsi="Times New Roman"/>
          <w:b w:val="1"/>
          <w:sz w:val="24"/>
          <w:szCs w:val="24"/>
          <w:rtl w:val="0"/>
        </w:rPr>
        <w:t xml:space="preserve">Data Engineers</w:t>
      </w:r>
      <w:r w:rsidDel="00000000" w:rsidR="00000000" w:rsidRPr="00000000">
        <w:rPr>
          <w:rFonts w:ascii="Times New Roman" w:cs="Times New Roman" w:eastAsia="Times New Roman" w:hAnsi="Times New Roman"/>
          <w:sz w:val="24"/>
          <w:szCs w:val="24"/>
          <w:rtl w:val="0"/>
        </w:rPr>
        <w:t xml:space="preserve"> or refer to the GitHub repository’s </w:t>
      </w:r>
      <w:r w:rsidDel="00000000" w:rsidR="00000000" w:rsidRPr="00000000">
        <w:rPr>
          <w:rFonts w:ascii="Times New Roman" w:cs="Times New Roman" w:eastAsia="Times New Roman" w:hAnsi="Times New Roman"/>
          <w:b w:val="1"/>
          <w:sz w:val="24"/>
          <w:szCs w:val="24"/>
          <w:rtl w:val="0"/>
        </w:rPr>
        <w:t xml:space="preserve">Issues</w:t>
      </w:r>
      <w:r w:rsidDel="00000000" w:rsidR="00000000" w:rsidRPr="00000000">
        <w:rPr>
          <w:rFonts w:ascii="Times New Roman" w:cs="Times New Roman" w:eastAsia="Times New Roman" w:hAnsi="Times New Roman"/>
          <w:sz w:val="24"/>
          <w:szCs w:val="24"/>
          <w:rtl w:val="0"/>
        </w:rPr>
        <w:t xml:space="preserve"> section.</w:t>
      </w:r>
    </w:p>
    <w:p w:rsidR="00000000" w:rsidDel="00000000" w:rsidP="00000000" w:rsidRDefault="00000000" w:rsidRPr="00000000" w14:paraId="000000D3">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wrwcnn78qx49" w:id="22"/>
      <w:bookmarkEnd w:id="22"/>
      <w:r w:rsidDel="00000000" w:rsidR="00000000" w:rsidRPr="00000000">
        <w:rPr>
          <w:rtl w:val="0"/>
        </w:rPr>
      </w:r>
    </w:p>
    <w:p w:rsidR="00000000" w:rsidDel="00000000" w:rsidP="00000000" w:rsidRDefault="00000000" w:rsidRPr="00000000" w14:paraId="000000D4">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98ya69rfu1xo" w:id="23"/>
      <w:bookmarkEnd w:id="23"/>
      <w:r w:rsidDel="00000000" w:rsidR="00000000" w:rsidRPr="00000000">
        <w:rPr>
          <w:rFonts w:ascii="Times New Roman" w:cs="Times New Roman" w:eastAsia="Times New Roman" w:hAnsi="Times New Roman"/>
          <w:b w:val="1"/>
          <w:sz w:val="36"/>
          <w:szCs w:val="36"/>
          <w:rtl w:val="0"/>
        </w:rPr>
        <w:t xml:space="preserve">6.2. Data Engineers and IT Operations Teams</w:t>
      </w:r>
    </w:p>
    <w:p w:rsidR="00000000" w:rsidDel="00000000" w:rsidP="00000000" w:rsidRDefault="00000000" w:rsidRPr="00000000" w14:paraId="000000D5">
      <w:pPr>
        <w:keepNext w:val="0"/>
        <w:keepLines w:val="0"/>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troubleshoot, and improve the data pipeline while managing the infrastructure.</w:t>
      </w:r>
    </w:p>
    <w:p w:rsidR="00000000" w:rsidDel="00000000" w:rsidP="00000000" w:rsidRDefault="00000000" w:rsidRPr="00000000" w14:paraId="000000D7">
      <w:pPr>
        <w:keepNext w:val="0"/>
        <w:keepLines w:val="0"/>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Pipeline Execution Guide:</w:t>
      </w:r>
    </w:p>
    <w:p w:rsidR="00000000" w:rsidDel="00000000" w:rsidP="00000000" w:rsidRDefault="00000000" w:rsidRPr="00000000" w14:paraId="000000D9">
      <w:pPr>
        <w:numPr>
          <w:ilvl w:val="0"/>
          <w:numId w:val="1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0DA">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access to the </w:t>
      </w:r>
      <w:r w:rsidDel="00000000" w:rsidR="00000000" w:rsidRPr="00000000">
        <w:rPr>
          <w:rFonts w:ascii="Times New Roman" w:cs="Times New Roman" w:eastAsia="Times New Roman" w:hAnsi="Times New Roman"/>
          <w:b w:val="1"/>
          <w:sz w:val="24"/>
          <w:szCs w:val="24"/>
          <w:rtl w:val="0"/>
        </w:rPr>
        <w:t xml:space="preserve">GitHub repository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Azure portal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required packages using:</w:t>
      </w:r>
    </w:p>
    <w:p w:rsidR="00000000" w:rsidDel="00000000" w:rsidP="00000000" w:rsidRDefault="00000000" w:rsidRPr="00000000" w14:paraId="000000DC">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r w:rsidDel="00000000" w:rsidR="00000000" w:rsidRPr="00000000">
        <w:rPr>
          <w:rFonts w:ascii="Times New Roman" w:cs="Times New Roman" w:eastAsia="Times New Roman" w:hAnsi="Times New Roman"/>
          <w:color w:val="188038"/>
          <w:sz w:val="24"/>
          <w:szCs w:val="24"/>
          <w:rtl w:val="0"/>
        </w:rPr>
        <w:t xml:space="preserve">pip install -r requirements.txt</w:t>
      </w:r>
      <w:r w:rsidDel="00000000" w:rsidR="00000000" w:rsidRPr="00000000">
        <w:rPr>
          <w:rtl w:val="0"/>
        </w:rPr>
      </w:r>
    </w:p>
    <w:p w:rsidR="00000000" w:rsidDel="00000000" w:rsidP="00000000" w:rsidRDefault="00000000" w:rsidRPr="00000000" w14:paraId="000000DD">
      <w:pPr>
        <w:numPr>
          <w:ilvl w:val="0"/>
          <w:numId w:val="1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Run the Code Locally:</w:t>
      </w:r>
      <w:r w:rsidDel="00000000" w:rsidR="00000000" w:rsidRPr="00000000">
        <w:rPr>
          <w:rtl w:val="0"/>
        </w:rPr>
      </w:r>
    </w:p>
    <w:p w:rsidR="00000000" w:rsidDel="00000000" w:rsidP="00000000" w:rsidRDefault="00000000" w:rsidRPr="00000000" w14:paraId="000000DE">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DF">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r w:rsidDel="00000000" w:rsidR="00000000" w:rsidRPr="00000000">
        <w:rPr>
          <w:rFonts w:ascii="Times New Roman" w:cs="Times New Roman" w:eastAsia="Times New Roman" w:hAnsi="Times New Roman"/>
          <w:color w:val="188038"/>
          <w:sz w:val="24"/>
          <w:szCs w:val="24"/>
          <w:rtl w:val="0"/>
        </w:rPr>
        <w:t xml:space="preserve">git clone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https://github.com/AlanDataPortfolio/ey-azure-fn-pipeline.git</w:t>
        </w:r>
      </w:hyperlink>
      <w:r w:rsidDel="00000000" w:rsidR="00000000" w:rsidRPr="00000000">
        <w:rPr>
          <w:rtl w:val="0"/>
        </w:rPr>
      </w:r>
    </w:p>
    <w:p w:rsidR="00000000" w:rsidDel="00000000" w:rsidP="00000000" w:rsidRDefault="00000000" w:rsidRPr="00000000" w14:paraId="000000E0">
      <w:pPr>
        <w:spacing w:after="0" w:before="0" w:lineRule="auto"/>
        <w:ind w:firstLine="72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sz w:val="24"/>
          <w:szCs w:val="24"/>
          <w:rtl w:val="0"/>
        </w:rPr>
        <w:t xml:space="preserve">Execute the </w:t>
      </w:r>
      <w:r w:rsidDel="00000000" w:rsidR="00000000" w:rsidRPr="00000000">
        <w:rPr>
          <w:rFonts w:ascii="Times New Roman" w:cs="Times New Roman" w:eastAsia="Times New Roman" w:hAnsi="Times New Roman"/>
          <w:b w:val="1"/>
          <w:sz w:val="24"/>
          <w:szCs w:val="24"/>
          <w:rtl w:val="0"/>
        </w:rPr>
        <w:t xml:space="preserve">master script</w:t>
      </w:r>
      <w:r w:rsidDel="00000000" w:rsidR="00000000" w:rsidRPr="00000000">
        <w:rPr>
          <w:rFonts w:ascii="Times New Roman" w:cs="Times New Roman" w:eastAsia="Times New Roman" w:hAnsi="Times New Roman"/>
          <w:sz w:val="24"/>
          <w:szCs w:val="24"/>
          <w:rtl w:val="0"/>
        </w:rPr>
        <w:t xml:space="preserve"> to run the entire pipeline:</w:t>
        <w:br w:type="textWrapping"/>
        <w:tab/>
        <w:t xml:space="preserve">Code: </w:t>
        <w:br w:type="textWrapping"/>
        <w:tab/>
      </w:r>
      <w:r w:rsidDel="00000000" w:rsidR="00000000" w:rsidRPr="00000000">
        <w:rPr>
          <w:rFonts w:ascii="Times New Roman" w:cs="Times New Roman" w:eastAsia="Times New Roman" w:hAnsi="Times New Roman"/>
          <w:color w:val="188038"/>
          <w:sz w:val="24"/>
          <w:szCs w:val="24"/>
          <w:rtl w:val="0"/>
        </w:rPr>
        <w:t xml:space="preserve">bash run_all.sh  # Unix</w:t>
      </w:r>
    </w:p>
    <w:p w:rsidR="00000000" w:rsidDel="00000000" w:rsidP="00000000" w:rsidRDefault="00000000" w:rsidRPr="00000000" w14:paraId="000000E1">
      <w:pPr>
        <w:spacing w:after="0" w:before="0" w:lineRule="auto"/>
        <w:ind w:firstLine="72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pwsh run_all.ps1  # Windows</w:t>
      </w:r>
    </w:p>
    <w:p w:rsidR="00000000" w:rsidDel="00000000" w:rsidP="00000000" w:rsidRDefault="00000000" w:rsidRPr="00000000" w14:paraId="000000E2">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1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Monitor the Azure Functions:</w:t>
      </w:r>
    </w:p>
    <w:p w:rsidR="00000000" w:rsidDel="00000000" w:rsidP="00000000" w:rsidRDefault="00000000" w:rsidRPr="00000000" w14:paraId="000000E4">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 to the </w:t>
      </w:r>
      <w:r w:rsidDel="00000000" w:rsidR="00000000" w:rsidRPr="00000000">
        <w:rPr>
          <w:rFonts w:ascii="Times New Roman" w:cs="Times New Roman" w:eastAsia="Times New Roman" w:hAnsi="Times New Roman"/>
          <w:b w:val="1"/>
          <w:sz w:val="24"/>
          <w:szCs w:val="24"/>
          <w:rtl w:val="0"/>
        </w:rPr>
        <w:t xml:space="preserve">Azure portal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w:t>
      </w:r>
      <w:r w:rsidDel="00000000" w:rsidR="00000000" w:rsidRPr="00000000">
        <w:rPr>
          <w:rFonts w:ascii="Times New Roman" w:cs="Times New Roman" w:eastAsia="Times New Roman" w:hAnsi="Times New Roman"/>
          <w:b w:val="1"/>
          <w:sz w:val="24"/>
          <w:szCs w:val="24"/>
          <w:rtl w:val="0"/>
        </w:rPr>
        <w:t xml:space="preserve">Function App</w:t>
      </w:r>
      <w:r w:rsidDel="00000000" w:rsidR="00000000" w:rsidRPr="00000000">
        <w:rPr>
          <w:rFonts w:ascii="Times New Roman" w:cs="Times New Roman" w:eastAsia="Times New Roman" w:hAnsi="Times New Roman"/>
          <w:sz w:val="24"/>
          <w:szCs w:val="24"/>
          <w:rtl w:val="0"/>
        </w:rPr>
        <w:t xml:space="preserve"> and check the </w:t>
      </w:r>
      <w:r w:rsidDel="00000000" w:rsidR="00000000" w:rsidRPr="00000000">
        <w:rPr>
          <w:rFonts w:ascii="Times New Roman" w:cs="Times New Roman" w:eastAsia="Times New Roman" w:hAnsi="Times New Roman"/>
          <w:b w:val="1"/>
          <w:sz w:val="24"/>
          <w:szCs w:val="24"/>
          <w:rtl w:val="0"/>
        </w:rPr>
        <w:t xml:space="preserve">Monitor</w:t>
      </w:r>
      <w:r w:rsidDel="00000000" w:rsidR="00000000" w:rsidRPr="00000000">
        <w:rPr>
          <w:rFonts w:ascii="Times New Roman" w:cs="Times New Roman" w:eastAsia="Times New Roman" w:hAnsi="Times New Roman"/>
          <w:sz w:val="24"/>
          <w:szCs w:val="24"/>
          <w:rtl w:val="0"/>
        </w:rPr>
        <w:t xml:space="preserve"> tab for logs and errors.</w:t>
      </w:r>
    </w:p>
    <w:p w:rsidR="00000000" w:rsidDel="00000000" w:rsidP="00000000" w:rsidRDefault="00000000" w:rsidRPr="00000000" w14:paraId="000000E6">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proper authorisation keys are in place for triggering the function.</w:t>
      </w:r>
    </w:p>
    <w:p w:rsidR="00000000" w:rsidDel="00000000" w:rsidP="00000000" w:rsidRDefault="00000000" w:rsidRPr="00000000" w14:paraId="000000E7">
      <w:pPr>
        <w:numPr>
          <w:ilvl w:val="0"/>
          <w:numId w:val="1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Failures:</w:t>
      </w:r>
    </w:p>
    <w:p w:rsidR="00000000" w:rsidDel="00000000" w:rsidP="00000000" w:rsidRDefault="00000000" w:rsidRPr="00000000" w14:paraId="000000E8">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script fails, manually run individual stages to debug:</w:t>
        <w:br w:type="textWrapping"/>
        <w:t xml:space="preserve">Code:  </w:t>
      </w:r>
      <w:r w:rsidDel="00000000" w:rsidR="00000000" w:rsidRPr="00000000">
        <w:rPr>
          <w:rFonts w:ascii="Times New Roman" w:cs="Times New Roman" w:eastAsia="Times New Roman" w:hAnsi="Times New Roman"/>
          <w:color w:val="188038"/>
          <w:sz w:val="24"/>
          <w:szCs w:val="24"/>
          <w:rtl w:val="0"/>
        </w:rPr>
        <w:t xml:space="preserve">python src/clean_dataset1.py</w:t>
      </w:r>
    </w:p>
    <w:p w:rsidR="00000000" w:rsidDel="00000000" w:rsidP="00000000" w:rsidRDefault="00000000" w:rsidRPr="00000000" w14:paraId="000000E9">
      <w:pPr>
        <w:numPr>
          <w:ilvl w:val="1"/>
          <w:numId w:val="1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Azure </w:t>
      </w:r>
      <w:r w:rsidDel="00000000" w:rsidR="00000000" w:rsidRPr="00000000">
        <w:rPr>
          <w:rFonts w:ascii="Times New Roman" w:cs="Times New Roman" w:eastAsia="Times New Roman" w:hAnsi="Times New Roman"/>
          <w:b w:val="1"/>
          <w:sz w:val="24"/>
          <w:szCs w:val="24"/>
          <w:rtl w:val="0"/>
        </w:rPr>
        <w:t xml:space="preserve">Activity Log</w:t>
      </w:r>
      <w:r w:rsidDel="00000000" w:rsidR="00000000" w:rsidRPr="00000000">
        <w:rPr>
          <w:rFonts w:ascii="Times New Roman" w:cs="Times New Roman" w:eastAsia="Times New Roman" w:hAnsi="Times New Roman"/>
          <w:sz w:val="24"/>
          <w:szCs w:val="24"/>
          <w:rtl w:val="0"/>
        </w:rPr>
        <w:t xml:space="preserve"> and GitHub Actions logs for detailed error messages.</w:t>
      </w:r>
    </w:p>
    <w:p w:rsidR="00000000" w:rsidDel="00000000" w:rsidP="00000000" w:rsidRDefault="00000000" w:rsidRPr="00000000" w14:paraId="000000EA">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3pvnxhz05uu9" w:id="24"/>
      <w:bookmarkEnd w:id="24"/>
      <w:r w:rsidDel="00000000" w:rsidR="00000000" w:rsidRPr="00000000">
        <w:rPr>
          <w:rtl w:val="0"/>
        </w:rPr>
      </w:r>
    </w:p>
    <w:p w:rsidR="00000000" w:rsidDel="00000000" w:rsidP="00000000" w:rsidRDefault="00000000" w:rsidRPr="00000000" w14:paraId="000000EB">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573dok2h1kaw" w:id="25"/>
      <w:bookmarkEnd w:id="25"/>
      <w:r w:rsidDel="00000000" w:rsidR="00000000" w:rsidRPr="00000000">
        <w:rPr>
          <w:rFonts w:ascii="Times New Roman" w:cs="Times New Roman" w:eastAsia="Times New Roman" w:hAnsi="Times New Roman"/>
          <w:b w:val="1"/>
          <w:sz w:val="36"/>
          <w:szCs w:val="36"/>
          <w:rtl w:val="0"/>
        </w:rPr>
        <w:t xml:space="preserve">6.3. Business Stakeholders and Decision-Makers</w:t>
      </w:r>
    </w:p>
    <w:p w:rsidR="00000000" w:rsidDel="00000000" w:rsidP="00000000" w:rsidRDefault="00000000" w:rsidRPr="00000000" w14:paraId="000000EC">
      <w:pPr>
        <w:keepNext w:val="0"/>
        <w:keepLines w:val="0"/>
        <w:spacing w:after="0" w:before="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Purpose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ED">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consume high-level insights from the final dataset to inform &amp; support strategic decisions.</w:t>
      </w:r>
    </w:p>
    <w:p w:rsidR="00000000" w:rsidDel="00000000" w:rsidP="00000000" w:rsidRDefault="00000000" w:rsidRPr="00000000" w14:paraId="000000EE">
      <w:pPr>
        <w:keepNext w:val="0"/>
        <w:keepLines w:val="0"/>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Access and Use the Data</w:t>
      </w:r>
    </w:p>
    <w:p w:rsidR="00000000" w:rsidDel="00000000" w:rsidP="00000000" w:rsidRDefault="00000000" w:rsidRPr="00000000" w14:paraId="000000F0">
      <w:pPr>
        <w:numPr>
          <w:ilvl w:val="0"/>
          <w:numId w:val="3"/>
        </w:numPr>
        <w:spacing w:after="0" w:before="0" w:lineRule="auto"/>
        <w:ind w:left="720" w:hanging="360"/>
        <w:jc w:val="both"/>
        <w:rPr>
          <w:rFonts w:ascii="Times New Roman" w:cs="Times New Roman" w:eastAsia="Times New Roman" w:hAnsi="Times New Roman"/>
          <w:sz w:val="24"/>
          <w:szCs w:val="24"/>
        </w:rPr>
      </w:pPr>
      <w:commentRangeStart w:id="11"/>
      <w:r w:rsidDel="00000000" w:rsidR="00000000" w:rsidRPr="00000000">
        <w:rPr>
          <w:rFonts w:ascii="Times New Roman" w:cs="Times New Roman" w:eastAsia="Times New Roman" w:hAnsi="Times New Roman"/>
          <w:b w:val="1"/>
          <w:sz w:val="24"/>
          <w:szCs w:val="24"/>
          <w:rtl w:val="0"/>
        </w:rPr>
        <w:t xml:space="preserve">Where to Find the Data:</w:t>
      </w:r>
    </w:p>
    <w:p w:rsidR="00000000" w:rsidDel="00000000" w:rsidP="00000000" w:rsidRDefault="00000000" w:rsidRPr="00000000" w14:paraId="000000F1">
      <w:pPr>
        <w:numPr>
          <w:ilvl w:val="1"/>
          <w:numId w:val="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dataset is hosted on </w:t>
      </w:r>
      <w:r w:rsidDel="00000000" w:rsidR="00000000" w:rsidRPr="00000000">
        <w:rPr>
          <w:rFonts w:ascii="Times New Roman" w:cs="Times New Roman" w:eastAsia="Times New Roman" w:hAnsi="Times New Roman"/>
          <w:b w:val="1"/>
          <w:sz w:val="24"/>
          <w:szCs w:val="24"/>
          <w:rtl w:val="0"/>
        </w:rPr>
        <w:t xml:space="preserve">Azure Data Lake Gen2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numPr>
          <w:ilvl w:val="1"/>
          <w:numId w:val="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Operations will provide access links or share reports derived from the dataset.</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F3">
      <w:pPr>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Use the Data for Decision-Making:</w:t>
      </w:r>
    </w:p>
    <w:p w:rsidR="00000000" w:rsidDel="00000000" w:rsidP="00000000" w:rsidRDefault="00000000" w:rsidRPr="00000000" w14:paraId="000000F4">
      <w:pPr>
        <w:numPr>
          <w:ilvl w:val="1"/>
          <w:numId w:val="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summary metrics, trends, and key indicators provided in reports or dashboards.</w:t>
      </w:r>
    </w:p>
    <w:p w:rsidR="00000000" w:rsidDel="00000000" w:rsidP="00000000" w:rsidRDefault="00000000" w:rsidRPr="00000000" w14:paraId="000000F5">
      <w:pPr>
        <w:numPr>
          <w:ilvl w:val="1"/>
          <w:numId w:val="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enriched and synthesised data (e.g., vehicle age, insurance premiums) to assess risk, performance, or market opportunities.</w:t>
      </w:r>
    </w:p>
    <w:p w:rsidR="00000000" w:rsidDel="00000000" w:rsidP="00000000" w:rsidRDefault="00000000" w:rsidRPr="00000000" w14:paraId="000000F6">
      <w:pPr>
        <w:numPr>
          <w:ilvl w:val="0"/>
          <w:numId w:val="3"/>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Requesting Additional Data:</w:t>
      </w:r>
    </w:p>
    <w:p w:rsidR="00000000" w:rsidDel="00000000" w:rsidP="00000000" w:rsidRDefault="00000000" w:rsidRPr="00000000" w14:paraId="000000F7">
      <w:pPr>
        <w:numPr>
          <w:ilvl w:val="1"/>
          <w:numId w:val="3"/>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further data processing or custom reports are needed, request specific modifications through the </w:t>
      </w: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or raise a ticket with the </w:t>
      </w:r>
      <w:r w:rsidDel="00000000" w:rsidR="00000000" w:rsidRPr="00000000">
        <w:rPr>
          <w:rFonts w:ascii="Times New Roman" w:cs="Times New Roman" w:eastAsia="Times New Roman" w:hAnsi="Times New Roman"/>
          <w:b w:val="1"/>
          <w:sz w:val="24"/>
          <w:szCs w:val="24"/>
          <w:rtl w:val="0"/>
        </w:rPr>
        <w:t xml:space="preserve">Data Engineering Team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cnbchoen2fjo" w:id="26"/>
      <w:bookmarkEnd w:id="26"/>
      <w:r w:rsidDel="00000000" w:rsidR="00000000" w:rsidRPr="00000000">
        <w:rPr>
          <w:rtl w:val="0"/>
        </w:rPr>
      </w:r>
    </w:p>
    <w:p w:rsidR="00000000" w:rsidDel="00000000" w:rsidP="00000000" w:rsidRDefault="00000000" w:rsidRPr="00000000" w14:paraId="000000F9">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mc8soazyw49" w:id="27"/>
      <w:bookmarkEnd w:id="27"/>
      <w:r w:rsidDel="00000000" w:rsidR="00000000" w:rsidRPr="00000000">
        <w:rPr>
          <w:rFonts w:ascii="Times New Roman" w:cs="Times New Roman" w:eastAsia="Times New Roman" w:hAnsi="Times New Roman"/>
          <w:b w:val="1"/>
          <w:sz w:val="36"/>
          <w:szCs w:val="36"/>
          <w:rtl w:val="0"/>
        </w:rPr>
        <w:t xml:space="preserve">6.4. Product Managers / Project Managers</w:t>
      </w:r>
    </w:p>
    <w:p w:rsidR="00000000" w:rsidDel="00000000" w:rsidP="00000000" w:rsidRDefault="00000000" w:rsidRPr="00000000" w14:paraId="000000FA">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0F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monitor the project progress, ensure deliverables align with business needs, and </w:t>
      </w:r>
      <w:commentRangeStart w:id="12"/>
      <w:commentRangeStart w:id="13"/>
      <w:r w:rsidDel="00000000" w:rsidR="00000000" w:rsidRPr="00000000">
        <w:rPr>
          <w:rFonts w:ascii="Times New Roman" w:cs="Times New Roman" w:eastAsia="Times New Roman" w:hAnsi="Times New Roman"/>
          <w:sz w:val="24"/>
          <w:szCs w:val="24"/>
          <w:rtl w:val="0"/>
        </w:rPr>
        <w:t xml:space="preserve">manage code changes.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FC">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D">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Managing GitHub Workflow and Deployment</w:t>
      </w:r>
    </w:p>
    <w:p w:rsidR="00000000" w:rsidDel="00000000" w:rsidP="00000000" w:rsidRDefault="00000000" w:rsidRPr="00000000" w14:paraId="000000FE">
      <w:pPr>
        <w:numPr>
          <w:ilvl w:val="0"/>
          <w:numId w:val="1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Monitoring GitHub Actions:</w:t>
      </w:r>
    </w:p>
    <w:p w:rsidR="00000000" w:rsidDel="00000000" w:rsidP="00000000" w:rsidRDefault="00000000" w:rsidRPr="00000000" w14:paraId="000000FF">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repository’s </w:t>
      </w: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tab on GitHub.</w:t>
      </w:r>
    </w:p>
    <w:p w:rsidR="00000000" w:rsidDel="00000000" w:rsidP="00000000" w:rsidRDefault="00000000" w:rsidRPr="00000000" w14:paraId="00000100">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status of automated workflows triggered by pull requests.</w:t>
      </w:r>
    </w:p>
    <w:p w:rsidR="00000000" w:rsidDel="00000000" w:rsidP="00000000" w:rsidRDefault="00000000" w:rsidRPr="00000000" w14:paraId="00000101">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job fails, review logs to identify the issue.</w:t>
      </w:r>
    </w:p>
    <w:p w:rsidR="00000000" w:rsidDel="00000000" w:rsidP="00000000" w:rsidRDefault="00000000" w:rsidRPr="00000000" w14:paraId="00000102">
      <w:pPr>
        <w:numPr>
          <w:ilvl w:val="0"/>
          <w:numId w:val="1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Manage Code Changes:</w:t>
      </w:r>
    </w:p>
    <w:p w:rsidR="00000000" w:rsidDel="00000000" w:rsidP="00000000" w:rsidRDefault="00000000" w:rsidRPr="00000000" w14:paraId="00000103">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code changes follow the required pull request (PR) review process.</w:t>
      </w:r>
    </w:p>
    <w:p w:rsidR="00000000" w:rsidDel="00000000" w:rsidP="00000000" w:rsidRDefault="00000000" w:rsidRPr="00000000" w14:paraId="00000104">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 with developers to ensure all stages in the pipeline are functional before merging code into the main branch.</w:t>
      </w:r>
    </w:p>
    <w:p w:rsidR="00000000" w:rsidDel="00000000" w:rsidP="00000000" w:rsidRDefault="00000000" w:rsidRPr="00000000" w14:paraId="00000105">
      <w:pPr>
        <w:numPr>
          <w:ilvl w:val="0"/>
          <w:numId w:val="15"/>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Accessing Azure Logs and Reports:</w:t>
      </w:r>
    </w:p>
    <w:p w:rsidR="00000000" w:rsidDel="00000000" w:rsidP="00000000" w:rsidRDefault="00000000" w:rsidRPr="00000000" w14:paraId="00000106">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Azure portal</w:t>
      </w:r>
      <w:r w:rsidDel="00000000" w:rsidR="00000000" w:rsidRPr="00000000">
        <w:rPr>
          <w:rFonts w:ascii="Times New Roman" w:cs="Times New Roman" w:eastAsia="Times New Roman" w:hAnsi="Times New Roman"/>
          <w:sz w:val="24"/>
          <w:szCs w:val="24"/>
          <w:rtl w:val="0"/>
        </w:rPr>
        <w:t xml:space="preserve"> to monitor pipeline executions and view status logs.</w:t>
      </w:r>
    </w:p>
    <w:p w:rsidR="00000000" w:rsidDel="00000000" w:rsidP="00000000" w:rsidRDefault="00000000" w:rsidRPr="00000000" w14:paraId="00000107">
      <w:pPr>
        <w:numPr>
          <w:ilvl w:val="1"/>
          <w:numId w:val="15"/>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regular status reports with the Data Engineering team to ensure smooth operations.</w:t>
      </w:r>
    </w:p>
    <w:p w:rsidR="00000000" w:rsidDel="00000000" w:rsidP="00000000" w:rsidRDefault="00000000" w:rsidRPr="00000000" w14:paraId="00000108">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3ej10bxv98wx" w:id="28"/>
      <w:bookmarkEnd w:id="28"/>
      <w:r w:rsidDel="00000000" w:rsidR="00000000" w:rsidRPr="00000000">
        <w:rPr>
          <w:rFonts w:ascii="Times New Roman" w:cs="Times New Roman" w:eastAsia="Times New Roman" w:hAnsi="Times New Roman"/>
          <w:b w:val="1"/>
          <w:sz w:val="36"/>
          <w:szCs w:val="36"/>
          <w:rtl w:val="0"/>
        </w:rPr>
        <w:t xml:space="preserve">6.5. Compliance and </w:t>
      </w:r>
      <w:commentRangeStart w:id="14"/>
      <w:r w:rsidDel="00000000" w:rsidR="00000000" w:rsidRPr="00000000">
        <w:rPr>
          <w:rFonts w:ascii="Times New Roman" w:cs="Times New Roman" w:eastAsia="Times New Roman" w:hAnsi="Times New Roman"/>
          <w:b w:val="1"/>
          <w:sz w:val="36"/>
          <w:szCs w:val="36"/>
          <w:rtl w:val="0"/>
        </w:rPr>
        <w:t xml:space="preserve">Audit </w:t>
      </w:r>
      <w:commentRangeEnd w:id="14"/>
      <w:r w:rsidDel="00000000" w:rsidR="00000000" w:rsidRPr="00000000">
        <w:commentReference w:id="14"/>
      </w:r>
      <w:r w:rsidDel="00000000" w:rsidR="00000000" w:rsidRPr="00000000">
        <w:rPr>
          <w:rFonts w:ascii="Times New Roman" w:cs="Times New Roman" w:eastAsia="Times New Roman" w:hAnsi="Times New Roman"/>
          <w:b w:val="1"/>
          <w:sz w:val="36"/>
          <w:szCs w:val="36"/>
          <w:rtl w:val="0"/>
        </w:rPr>
        <w:t xml:space="preserve">Teams</w:t>
      </w:r>
    </w:p>
    <w:p w:rsidR="00000000" w:rsidDel="00000000" w:rsidP="00000000" w:rsidRDefault="00000000" w:rsidRPr="00000000" w14:paraId="0000010A">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10B">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data processing pipeline adheres to regulatory standards and is </w:t>
      </w:r>
      <w:commentRangeStart w:id="15"/>
      <w:r w:rsidDel="00000000" w:rsidR="00000000" w:rsidRPr="00000000">
        <w:rPr>
          <w:rFonts w:ascii="Times New Roman" w:cs="Times New Roman" w:eastAsia="Times New Roman" w:hAnsi="Times New Roman"/>
          <w:sz w:val="24"/>
          <w:szCs w:val="24"/>
          <w:rtl w:val="0"/>
        </w:rPr>
        <w:t xml:space="preserve">auditable</w:t>
      </w:r>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C">
      <w:pPr>
        <w:keepNext w:val="0"/>
        <w:keepLines w:val="0"/>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Audit the Data Pipeline</w:t>
      </w:r>
    </w:p>
    <w:p w:rsidR="00000000" w:rsidDel="00000000" w:rsidP="00000000" w:rsidRDefault="00000000" w:rsidRPr="00000000" w14:paraId="0000010E">
      <w:pPr>
        <w:numPr>
          <w:ilvl w:val="0"/>
          <w:numId w:val="1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Access to Logs and Execution Reports:</w:t>
      </w:r>
    </w:p>
    <w:p w:rsidR="00000000" w:rsidDel="00000000" w:rsidP="00000000" w:rsidRDefault="00000000" w:rsidRPr="00000000" w14:paraId="0000010F">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w:t>
      </w:r>
      <w:r w:rsidDel="00000000" w:rsidR="00000000" w:rsidRPr="00000000">
        <w:rPr>
          <w:rFonts w:ascii="Times New Roman" w:cs="Times New Roman" w:eastAsia="Times New Roman" w:hAnsi="Times New Roman"/>
          <w:b w:val="1"/>
          <w:sz w:val="24"/>
          <w:szCs w:val="24"/>
          <w:rtl w:val="0"/>
        </w:rPr>
        <w:t xml:space="preserve">GitHub Actions logs</w:t>
      </w:r>
      <w:r w:rsidDel="00000000" w:rsidR="00000000" w:rsidRPr="00000000">
        <w:rPr>
          <w:rFonts w:ascii="Times New Roman" w:cs="Times New Roman" w:eastAsia="Times New Roman" w:hAnsi="Times New Roman"/>
          <w:sz w:val="24"/>
          <w:szCs w:val="24"/>
          <w:rtl w:val="0"/>
        </w:rPr>
        <w:t xml:space="preserve"> for version control and code change history.</w:t>
      </w:r>
    </w:p>
    <w:p w:rsidR="00000000" w:rsidDel="00000000" w:rsidP="00000000" w:rsidRDefault="00000000" w:rsidRPr="00000000" w14:paraId="00000110">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w:t>
      </w:r>
      <w:r w:rsidDel="00000000" w:rsidR="00000000" w:rsidRPr="00000000">
        <w:rPr>
          <w:rFonts w:ascii="Times New Roman" w:cs="Times New Roman" w:eastAsia="Times New Roman" w:hAnsi="Times New Roman"/>
          <w:b w:val="1"/>
          <w:sz w:val="24"/>
          <w:szCs w:val="24"/>
          <w:rtl w:val="0"/>
        </w:rPr>
        <w:t xml:space="preserve">Azure portal</w:t>
      </w:r>
      <w:r w:rsidDel="00000000" w:rsidR="00000000" w:rsidRPr="00000000">
        <w:rPr>
          <w:rFonts w:ascii="Times New Roman" w:cs="Times New Roman" w:eastAsia="Times New Roman" w:hAnsi="Times New Roman"/>
          <w:sz w:val="24"/>
          <w:szCs w:val="24"/>
          <w:rtl w:val="0"/>
        </w:rPr>
        <w:t xml:space="preserve"> to access the logs for each function execution.</w:t>
      </w:r>
    </w:p>
    <w:p w:rsidR="00000000" w:rsidDel="00000000" w:rsidP="00000000" w:rsidRDefault="00000000" w:rsidRPr="00000000" w14:paraId="00000111">
      <w:pPr>
        <w:numPr>
          <w:ilvl w:val="0"/>
          <w:numId w:val="1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Data Lineage:</w:t>
      </w:r>
    </w:p>
    <w:p w:rsidR="00000000" w:rsidDel="00000000" w:rsidP="00000000" w:rsidRDefault="00000000" w:rsidRPr="00000000" w14:paraId="00000112">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raw data from Azure Data Lake Gen2 matches the cleaned and enriched datasets.</w:t>
      </w:r>
    </w:p>
    <w:p w:rsidR="00000000" w:rsidDel="00000000" w:rsidP="00000000" w:rsidRDefault="00000000" w:rsidRPr="00000000" w14:paraId="00000113">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pipeline documentation to ensure transformations and enrichments are documented and traceable.</w:t>
      </w:r>
    </w:p>
    <w:p w:rsidR="00000000" w:rsidDel="00000000" w:rsidP="00000000" w:rsidRDefault="00000000" w:rsidRPr="00000000" w14:paraId="00000114">
      <w:pPr>
        <w:numPr>
          <w:ilvl w:val="0"/>
          <w:numId w:val="18"/>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Checklist:</w:t>
      </w:r>
    </w:p>
    <w:p w:rsidR="00000000" w:rsidDel="00000000" w:rsidP="00000000" w:rsidRDefault="00000000" w:rsidRPr="00000000" w14:paraId="00000115">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all personal or sensitive data is handled per regulatory guidelines (e.g., GDPR, CCPA).</w:t>
      </w:r>
    </w:p>
    <w:p w:rsidR="00000000" w:rsidDel="00000000" w:rsidP="00000000" w:rsidRDefault="00000000" w:rsidRPr="00000000" w14:paraId="00000116">
      <w:pPr>
        <w:numPr>
          <w:ilvl w:val="1"/>
          <w:numId w:val="18"/>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w:t>
      </w:r>
      <w:r w:rsidDel="00000000" w:rsidR="00000000" w:rsidRPr="00000000">
        <w:rPr>
          <w:rFonts w:ascii="Times New Roman" w:cs="Times New Roman" w:eastAsia="Times New Roman" w:hAnsi="Times New Roman"/>
          <w:b w:val="1"/>
          <w:sz w:val="24"/>
          <w:szCs w:val="24"/>
          <w:rtl w:val="0"/>
        </w:rPr>
        <w:t xml:space="preserve">access control</w:t>
      </w:r>
      <w:r w:rsidDel="00000000" w:rsidR="00000000" w:rsidRPr="00000000">
        <w:rPr>
          <w:rFonts w:ascii="Times New Roman" w:cs="Times New Roman" w:eastAsia="Times New Roman" w:hAnsi="Times New Roman"/>
          <w:sz w:val="24"/>
          <w:szCs w:val="24"/>
          <w:rtl w:val="0"/>
        </w:rPr>
        <w:t xml:space="preserve"> policies are enforced, with authorised access only.</w:t>
      </w:r>
    </w:p>
    <w:p w:rsidR="00000000" w:rsidDel="00000000" w:rsidP="00000000" w:rsidRDefault="00000000" w:rsidRPr="00000000" w14:paraId="0000011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Style w:val="Heading2"/>
        <w:keepNext w:val="0"/>
        <w:keepLines w:val="0"/>
        <w:spacing w:after="0" w:before="0" w:lineRule="auto"/>
        <w:jc w:val="both"/>
        <w:rPr>
          <w:rFonts w:ascii="Times New Roman" w:cs="Times New Roman" w:eastAsia="Times New Roman" w:hAnsi="Times New Roman"/>
          <w:b w:val="1"/>
          <w:sz w:val="36"/>
          <w:szCs w:val="36"/>
        </w:rPr>
      </w:pPr>
      <w:bookmarkStart w:colFirst="0" w:colLast="0" w:name="_hvn12qp3tbky" w:id="29"/>
      <w:bookmarkEnd w:id="29"/>
      <w:r w:rsidDel="00000000" w:rsidR="00000000" w:rsidRPr="00000000">
        <w:rPr>
          <w:rFonts w:ascii="Times New Roman" w:cs="Times New Roman" w:eastAsia="Times New Roman" w:hAnsi="Times New Roman"/>
          <w:b w:val="1"/>
          <w:sz w:val="36"/>
          <w:szCs w:val="36"/>
          <w:rtl w:val="0"/>
        </w:rPr>
        <w:t xml:space="preserve">6.6. External Clients or Partners (Optional)</w:t>
      </w:r>
    </w:p>
    <w:p w:rsidR="00000000" w:rsidDel="00000000" w:rsidP="00000000" w:rsidRDefault="00000000" w:rsidRPr="00000000" w14:paraId="00000119">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Purpose:</w:t>
      </w:r>
    </w:p>
    <w:p w:rsidR="00000000" w:rsidDel="00000000" w:rsidP="00000000" w:rsidRDefault="00000000" w:rsidRPr="00000000" w14:paraId="0000011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consume processed datasets for integration with their systems or analysis.</w:t>
      </w:r>
    </w:p>
    <w:p w:rsidR="00000000" w:rsidDel="00000000" w:rsidP="00000000" w:rsidRDefault="00000000" w:rsidRPr="00000000" w14:paraId="0000011B">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keepNext w:val="0"/>
        <w:keepLines w:val="0"/>
        <w:spacing w:after="0" w:before="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Access the Datasets</w:t>
      </w:r>
    </w:p>
    <w:p w:rsidR="00000000" w:rsidDel="00000000" w:rsidP="00000000" w:rsidRDefault="00000000" w:rsidRPr="00000000" w14:paraId="0000011D">
      <w:pPr>
        <w:numPr>
          <w:ilvl w:val="0"/>
          <w:numId w:val="1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Access:</w:t>
      </w:r>
    </w:p>
    <w:p w:rsidR="00000000" w:rsidDel="00000000" w:rsidP="00000000" w:rsidRDefault="00000000" w:rsidRPr="00000000" w14:paraId="0000011E">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share secure links or credentials to access </w:t>
      </w:r>
      <w:r w:rsidDel="00000000" w:rsidR="00000000" w:rsidRPr="00000000">
        <w:rPr>
          <w:rFonts w:ascii="Times New Roman" w:cs="Times New Roman" w:eastAsia="Times New Roman" w:hAnsi="Times New Roman"/>
          <w:b w:val="1"/>
          <w:sz w:val="24"/>
          <w:szCs w:val="24"/>
          <w:rtl w:val="0"/>
        </w:rPr>
        <w:t xml:space="preserve">Azure Data Lake Gen2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F">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will be available in formats like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numPr>
          <w:ilvl w:val="0"/>
          <w:numId w:val="1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Integrate the Data:</w:t>
      </w:r>
    </w:p>
    <w:p w:rsidR="00000000" w:rsidDel="00000000" w:rsidP="00000000" w:rsidRDefault="00000000" w:rsidRPr="00000000" w14:paraId="00000121">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standard data loading processes to import datasets into your systems. Example for Python:</w:t>
      </w:r>
    </w:p>
    <w:p w:rsidR="00000000" w:rsidDel="00000000" w:rsidP="00000000" w:rsidRDefault="00000000" w:rsidRPr="00000000" w14:paraId="00000122">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w:t>
      </w:r>
      <w:r w:rsidDel="00000000" w:rsidR="00000000" w:rsidRPr="00000000">
        <w:rPr>
          <w:rFonts w:ascii="Times New Roman" w:cs="Times New Roman" w:eastAsia="Times New Roman" w:hAnsi="Times New Roman"/>
          <w:color w:val="188038"/>
          <w:sz w:val="24"/>
          <w:szCs w:val="24"/>
          <w:rtl w:val="0"/>
        </w:rPr>
        <w:t xml:space="preserve">import pandas as pd</w:t>
      </w:r>
    </w:p>
    <w:p w:rsidR="00000000" w:rsidDel="00000000" w:rsidP="00000000" w:rsidRDefault="00000000" w:rsidRPr="00000000" w14:paraId="00000123">
      <w:pPr>
        <w:spacing w:after="0" w:before="0" w:lineRule="auto"/>
        <w:ind w:left="1440" w:firstLine="0"/>
        <w:jc w:val="both"/>
        <w:rPr>
          <w:rFonts w:ascii="Times New Roman" w:cs="Times New Roman" w:eastAsia="Times New Roman" w:hAnsi="Times New Roman"/>
          <w:color w:val="188038"/>
          <w:sz w:val="24"/>
          <w:szCs w:val="24"/>
        </w:rPr>
      </w:pPr>
      <w:r w:rsidDel="00000000" w:rsidR="00000000" w:rsidRPr="00000000">
        <w:rPr>
          <w:rFonts w:ascii="Times New Roman" w:cs="Times New Roman" w:eastAsia="Times New Roman" w:hAnsi="Times New Roman"/>
          <w:color w:val="188038"/>
          <w:sz w:val="24"/>
          <w:szCs w:val="24"/>
          <w:rtl w:val="0"/>
        </w:rPr>
        <w:t xml:space="preserve">           data = pd.read_csv('https://secure_link_to_dataset.csv')</w:t>
      </w:r>
    </w:p>
    <w:p w:rsidR="00000000" w:rsidDel="00000000" w:rsidP="00000000" w:rsidRDefault="00000000" w:rsidRPr="00000000" w14:paraId="00000124">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your system supports the column naming conventions (e.g., camelCase).</w:t>
      </w:r>
    </w:p>
    <w:p w:rsidR="00000000" w:rsidDel="00000000" w:rsidP="00000000" w:rsidRDefault="00000000" w:rsidRPr="00000000" w14:paraId="00000125">
      <w:pPr>
        <w:numPr>
          <w:ilvl w:val="0"/>
          <w:numId w:val="11"/>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 to Report Issues:</w:t>
      </w:r>
    </w:p>
    <w:p w:rsidR="00000000" w:rsidDel="00000000" w:rsidP="00000000" w:rsidRDefault="00000000" w:rsidRPr="00000000" w14:paraId="00000126">
      <w:pPr>
        <w:numPr>
          <w:ilvl w:val="1"/>
          <w:numId w:val="11"/>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the project’s point of contact (POC) or raise an issue with the Data Engineering team for support with integration.</w:t>
      </w:r>
    </w:p>
    <w:p w:rsidR="00000000" w:rsidDel="00000000" w:rsidP="00000000" w:rsidRDefault="00000000" w:rsidRPr="00000000" w14:paraId="00000127">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Style w:val="Heading1"/>
        <w:spacing w:after="0" w:before="0" w:lineRule="auto"/>
        <w:jc w:val="both"/>
        <w:rPr>
          <w:rFonts w:ascii="Times New Roman" w:cs="Times New Roman" w:eastAsia="Times New Roman" w:hAnsi="Times New Roman"/>
          <w:b w:val="1"/>
        </w:rPr>
      </w:pPr>
      <w:bookmarkStart w:colFirst="0" w:colLast="0" w:name="_xpuu6mg0n9hs" w:id="30"/>
      <w:bookmarkEnd w:id="30"/>
      <w:r w:rsidDel="00000000" w:rsidR="00000000" w:rsidRPr="00000000">
        <w:rPr>
          <w:rFonts w:ascii="Times New Roman" w:cs="Times New Roman" w:eastAsia="Times New Roman" w:hAnsi="Times New Roman"/>
          <w:b w:val="1"/>
          <w:rtl w:val="0"/>
        </w:rPr>
        <w:t xml:space="preserve">7. Website</w:t>
      </w:r>
    </w:p>
    <w:p w:rsidR="00000000" w:rsidDel="00000000" w:rsidP="00000000" w:rsidRDefault="00000000" w:rsidRPr="00000000" w14:paraId="00000129">
      <w:pPr>
        <w:pStyle w:val="Heading2"/>
        <w:spacing w:after="0" w:before="0" w:lineRule="auto"/>
        <w:jc w:val="both"/>
        <w:rPr>
          <w:rFonts w:ascii="Times New Roman" w:cs="Times New Roman" w:eastAsia="Times New Roman" w:hAnsi="Times New Roman"/>
        </w:rPr>
      </w:pPr>
      <w:bookmarkStart w:colFirst="0" w:colLast="0" w:name="_jbkhi3jtgmsl" w:id="31"/>
      <w:bookmarkEnd w:id="31"/>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1. How the website works (back end &amp; front end)</w:t>
      </w:r>
    </w:p>
    <w:p w:rsidR="00000000" w:rsidDel="00000000" w:rsidP="00000000" w:rsidRDefault="00000000" w:rsidRPr="00000000" w14:paraId="0000012A">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is built using Next.js, a React framework that allows for server-side rendering and API integration. The back end of the website consists of two main components:</w:t>
      </w:r>
    </w:p>
    <w:p w:rsidR="00000000" w:rsidDel="00000000" w:rsidP="00000000" w:rsidRDefault="00000000" w:rsidRPr="00000000" w14:paraId="0000012B">
      <w:pPr>
        <w:numPr>
          <w:ilvl w:val="0"/>
          <w:numId w:val="1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API endpoints that handle the fetching and updating of claim data from a CSV file.</w:t>
      </w:r>
    </w:p>
    <w:p w:rsidR="00000000" w:rsidDel="00000000" w:rsidP="00000000" w:rsidRDefault="00000000" w:rsidRPr="00000000" w14:paraId="0000012C">
      <w:pPr>
        <w:numPr>
          <w:ilvl w:val="0"/>
          <w:numId w:val="19"/>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user interface implemented with React, which displays the form and handles user interactions.</w:t>
      </w:r>
    </w:p>
    <w:p w:rsidR="00000000" w:rsidDel="00000000" w:rsidP="00000000" w:rsidRDefault="00000000" w:rsidRPr="00000000" w14:paraId="0000012D">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 (Server-Side Logic)</w:t>
      </w:r>
    </w:p>
    <w:p w:rsidR="00000000" w:rsidDel="00000000" w:rsidP="00000000" w:rsidRDefault="00000000" w:rsidRPr="00000000" w14:paraId="0000012F">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 The data is stored in a CSV file named claims.csv, which includes fields for claim information such as claim status, claim outcome, description, and other details.</w:t>
      </w:r>
    </w:p>
    <w:p w:rsidR="00000000" w:rsidDel="00000000" w:rsidP="00000000" w:rsidRDefault="00000000" w:rsidRPr="00000000" w14:paraId="00000130">
      <w:pPr>
        <w:numPr>
          <w:ilvl w:val="0"/>
          <w:numId w:val="14"/>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APIs:</w:t>
      </w:r>
    </w:p>
    <w:p w:rsidR="00000000" w:rsidDel="00000000" w:rsidP="00000000" w:rsidRDefault="00000000" w:rsidRPr="00000000" w14:paraId="00000131">
      <w:pPr>
        <w:numPr>
          <w:ilvl w:val="1"/>
          <w:numId w:val="1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/api/getClaim: This API fetches the first open and pending claim from the CSV file and returns it to the front end for display. It uses the csv-parser library to read the CSV file.</w:t>
      </w:r>
    </w:p>
    <w:p w:rsidR="00000000" w:rsidDel="00000000" w:rsidP="00000000" w:rsidRDefault="00000000" w:rsidRPr="00000000" w14:paraId="00000132">
      <w:pPr>
        <w:numPr>
          <w:ilvl w:val="1"/>
          <w:numId w:val="14"/>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/api/updateClaim: This API updates the claim status and outcome in the CSV file. It first reads the CSV file to locate the specified claim, modifies the fields, and writes the updated data back to the file using the json2csv library.</w:t>
      </w:r>
    </w:p>
    <w:p w:rsidR="00000000" w:rsidDel="00000000" w:rsidP="00000000" w:rsidRDefault="00000000" w:rsidRPr="00000000" w14:paraId="00000133">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 (React Components)</w:t>
      </w:r>
    </w:p>
    <w:p w:rsidR="00000000" w:rsidDel="00000000" w:rsidP="00000000" w:rsidRDefault="00000000" w:rsidRPr="00000000" w14:paraId="00000135">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is built with React components that include form elements for claim information, claim outcome, fraud evaluation, and related actions.</w:t>
      </w:r>
    </w:p>
    <w:p w:rsidR="00000000" w:rsidDel="00000000" w:rsidP="00000000" w:rsidRDefault="00000000" w:rsidRPr="00000000" w14:paraId="00000136">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Management: The application uses React's useState for managing the state of form fields such as claim details, fraud risk score, and claim description.</w:t>
      </w:r>
    </w:p>
    <w:p w:rsidR="00000000" w:rsidDel="00000000" w:rsidP="00000000" w:rsidRDefault="00000000" w:rsidRPr="00000000" w14:paraId="00000137">
      <w:pPr>
        <w:numPr>
          <w:ilvl w:val="0"/>
          <w:numId w:val="7"/>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 Functionality:</w:t>
      </w:r>
    </w:p>
    <w:p w:rsidR="00000000" w:rsidDel="00000000" w:rsidP="00000000" w:rsidRDefault="00000000" w:rsidRPr="00000000" w14:paraId="00000138">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Claim" Button: Fetches the first open and pending claim using the /api/getClaim endpoint.</w:t>
      </w:r>
    </w:p>
    <w:p w:rsidR="00000000" w:rsidDel="00000000" w:rsidP="00000000" w:rsidRDefault="00000000" w:rsidRPr="00000000" w14:paraId="00000139">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Case" Button: Updates the claim outcome to "approved" or "denied," and sets the claim status to "closed" via the /api/updateClaim endpoint.</w:t>
      </w:r>
    </w:p>
    <w:p w:rsidR="00000000" w:rsidDel="00000000" w:rsidP="00000000" w:rsidRDefault="00000000" w:rsidRPr="00000000" w14:paraId="0000013A">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"Escalate to Manager" Button: Updates the claim outcome to "escalated" while leaving the claim status as "open."</w:t>
      </w:r>
    </w:p>
    <w:p w:rsidR="00000000" w:rsidDel="00000000" w:rsidP="00000000" w:rsidRDefault="00000000" w:rsidRPr="00000000" w14:paraId="0000013B">
      <w:pPr>
        <w:numPr>
          <w:ilvl w:val="1"/>
          <w:numId w:val="7"/>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Fraud" Button (Not Functional Yet): Intended to run a fraud detection check on the current claim using the /api/checkFraud endpoint, returning a fraud risk score and analysis summary.</w:t>
      </w:r>
    </w:p>
    <w:p w:rsidR="00000000" w:rsidDel="00000000" w:rsidP="00000000" w:rsidRDefault="00000000" w:rsidRPr="00000000" w14:paraId="0000013C">
      <w:pPr>
        <w:pStyle w:val="Heading2"/>
        <w:spacing w:after="0" w:before="0" w:lineRule="auto"/>
        <w:jc w:val="both"/>
        <w:rPr>
          <w:rFonts w:ascii="Times New Roman" w:cs="Times New Roman" w:eastAsia="Times New Roman" w:hAnsi="Times New Roman"/>
        </w:rPr>
      </w:pPr>
      <w:bookmarkStart w:colFirst="0" w:colLast="0" w:name="_svhwavqsip90" w:id="32"/>
      <w:bookmarkEnd w:id="32"/>
      <w:r w:rsidDel="00000000" w:rsidR="00000000" w:rsidRPr="00000000">
        <w:rPr>
          <w:rtl w:val="0"/>
        </w:rPr>
      </w:r>
    </w:p>
    <w:p w:rsidR="00000000" w:rsidDel="00000000" w:rsidP="00000000" w:rsidRDefault="00000000" w:rsidRPr="00000000" w14:paraId="0000013D">
      <w:pPr>
        <w:pStyle w:val="Heading2"/>
        <w:spacing w:after="0" w:before="0" w:lineRule="auto"/>
        <w:jc w:val="both"/>
        <w:rPr>
          <w:rFonts w:ascii="Times New Roman" w:cs="Times New Roman" w:eastAsia="Times New Roman" w:hAnsi="Times New Roman"/>
        </w:rPr>
      </w:pPr>
      <w:bookmarkStart w:colFirst="0" w:colLast="0" w:name="_ts1x6o17yjdn" w:id="33"/>
      <w:bookmarkEnd w:id="33"/>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2. How to Use the Website</w:t>
      </w:r>
    </w:p>
    <w:p w:rsidR="00000000" w:rsidDel="00000000" w:rsidP="00000000" w:rsidRDefault="00000000" w:rsidRPr="00000000" w14:paraId="0000013E">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Accessing the Website:</w:t>
      </w:r>
    </w:p>
    <w:p w:rsidR="00000000" w:rsidDel="00000000" w:rsidP="00000000" w:rsidRDefault="00000000" w:rsidRPr="00000000" w14:paraId="0000013F">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the website URL or open the local development server (http://localhost:3000) when running locally.</w:t>
      </w:r>
    </w:p>
    <w:p w:rsidR="00000000" w:rsidDel="00000000" w:rsidP="00000000" w:rsidRDefault="00000000" w:rsidRPr="00000000" w14:paraId="00000140">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Fetching a Claim:</w:t>
      </w:r>
    </w:p>
    <w:p w:rsidR="00000000" w:rsidDel="00000000" w:rsidP="00000000" w:rsidRDefault="00000000" w:rsidRPr="00000000" w14:paraId="00000141">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"Get Claim" button to load the first open and pending claim from the database (CSV file). The claim details will automatically populate the form fields.</w:t>
      </w:r>
    </w:p>
    <w:p w:rsidR="00000000" w:rsidDel="00000000" w:rsidP="00000000" w:rsidRDefault="00000000" w:rsidRPr="00000000" w14:paraId="0000014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43025" cy="549829"/>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343025" cy="549829"/>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Claim Information:</w:t>
      </w:r>
    </w:p>
    <w:p w:rsidR="00000000" w:rsidDel="00000000" w:rsidP="00000000" w:rsidRDefault="00000000" w:rsidRPr="00000000" w14:paraId="00000145">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fetched claim information will be displayed in a formatted text area, including details such as Claim ID, customer information, and claim description.</w:t>
      </w:r>
    </w:p>
    <w:p w:rsidR="00000000" w:rsidDel="00000000" w:rsidP="00000000" w:rsidRDefault="00000000" w:rsidRPr="00000000" w14:paraId="00000146">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Claim Outcome dropdown will be populated based on the fetched claim.</w:t>
      </w:r>
    </w:p>
    <w:p w:rsidR="00000000" w:rsidDel="00000000" w:rsidP="00000000" w:rsidRDefault="00000000" w:rsidRPr="00000000" w14:paraId="00000147">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7788" cy="2240001"/>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157788" cy="2240001"/>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Checking for Fraud (Not Functional Yet):</w:t>
      </w:r>
    </w:p>
    <w:p w:rsidR="00000000" w:rsidDel="00000000" w:rsidP="00000000" w:rsidRDefault="00000000" w:rsidRPr="00000000" w14:paraId="0000014A">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the "Check Fraud" button to run a fraud detection check on the current claim.</w:t>
      </w:r>
    </w:p>
    <w:p w:rsidR="00000000" w:rsidDel="00000000" w:rsidP="00000000" w:rsidRDefault="00000000" w:rsidRPr="00000000" w14:paraId="0000014B">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return a fraud risk score (%) indicating the likelihood of fraud, along with a brief analysis summary explaining the key factors influencing the score, such as unusual claim patterns or inconsistencies.</w:t>
      </w:r>
    </w:p>
    <w:p w:rsidR="00000000" w:rsidDel="00000000" w:rsidP="00000000" w:rsidRDefault="00000000" w:rsidRPr="00000000" w14:paraId="0000014C">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4463" cy="1668162"/>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24463" cy="1668162"/>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the Claim:</w:t>
      </w:r>
    </w:p>
    <w:p w:rsidR="00000000" w:rsidDel="00000000" w:rsidP="00000000" w:rsidRDefault="00000000" w:rsidRPr="00000000" w14:paraId="0000014F">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option from the Claim Outcome dropdown (Pending, Approved, Denied, or Escalated).</w:t>
      </w:r>
    </w:p>
    <w:p w:rsidR="00000000" w:rsidDel="00000000" w:rsidP="00000000" w:rsidRDefault="00000000" w:rsidRPr="00000000" w14:paraId="00000150">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"Close Case" to mark the claim as resolved, or "Escalate to Manager" to flag the claim for further review.</w:t>
      </w:r>
    </w:p>
    <w:p w:rsidR="00000000" w:rsidDel="00000000" w:rsidP="00000000" w:rsidRDefault="00000000" w:rsidRPr="00000000" w14:paraId="00000151">
      <w:pPr>
        <w:numPr>
          <w:ilvl w:val="0"/>
          <w:numId w:val="2"/>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Clearing the Form:</w:t>
      </w:r>
    </w:p>
    <w:p w:rsidR="00000000" w:rsidDel="00000000" w:rsidP="00000000" w:rsidRDefault="00000000" w:rsidRPr="00000000" w14:paraId="00000152">
      <w:pPr>
        <w:numPr>
          <w:ilvl w:val="1"/>
          <w:numId w:val="2"/>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updating the claim (closing or escalating), the form fields will be automatically cleared for the next operation.</w:t>
      </w:r>
    </w:p>
    <w:p w:rsidR="00000000" w:rsidDel="00000000" w:rsidP="00000000" w:rsidRDefault="00000000" w:rsidRPr="00000000" w14:paraId="00000153">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8431" cy="564674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98431" cy="5646740"/>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pStyle w:val="Heading2"/>
        <w:spacing w:after="0" w:before="0" w:lineRule="auto"/>
        <w:jc w:val="both"/>
        <w:rPr>
          <w:rFonts w:ascii="Times New Roman" w:cs="Times New Roman" w:eastAsia="Times New Roman" w:hAnsi="Times New Roman"/>
        </w:rPr>
      </w:pPr>
      <w:bookmarkStart w:colFirst="0" w:colLast="0" w:name="_1ackbp9id8nq" w:id="34"/>
      <w:bookmarkEnd w:id="34"/>
      <w:r w:rsidDel="00000000" w:rsidR="00000000" w:rsidRPr="00000000">
        <w:rPr>
          <w:rFonts w:ascii="Times New Roman" w:cs="Times New Roman" w:eastAsia="Times New Roman" w:hAnsi="Times New Roman"/>
          <w:rtl w:val="0"/>
        </w:rPr>
        <w:t xml:space="preserve">7.3. Functionality</w:t>
      </w:r>
    </w:p>
    <w:p w:rsidR="00000000" w:rsidDel="00000000" w:rsidP="00000000" w:rsidRDefault="00000000" w:rsidRPr="00000000" w14:paraId="00000156">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Management: The website allows users to manage insurance claims by updating claim outcomes and statuses.</w:t>
      </w:r>
    </w:p>
    <w:p w:rsidR="00000000" w:rsidDel="00000000" w:rsidP="00000000" w:rsidRDefault="00000000" w:rsidRPr="00000000" w14:paraId="00000157">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Field Population: The form auto-populates when a claim is fetched, reducing manual input and potential errors.</w:t>
      </w:r>
    </w:p>
    <w:p w:rsidR="00000000" w:rsidDel="00000000" w:rsidP="00000000" w:rsidRDefault="00000000" w:rsidRPr="00000000" w14:paraId="00000158">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Changes to the claims are saved back to the CSV file, ensuring data consistency.</w:t>
      </w:r>
    </w:p>
    <w:p w:rsidR="00000000" w:rsidDel="00000000" w:rsidP="00000000" w:rsidRDefault="00000000" w:rsidRPr="00000000" w14:paraId="00000159">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w:t>
      </w:r>
      <w:del w:author="Hannah Arain" w:id="0" w:date="2024-10-14T23:56:10Z">
        <w:r w:rsidDel="00000000" w:rsidR="00000000" w:rsidRPr="00000000">
          <w:rPr>
            <w:rFonts w:ascii="Times New Roman" w:cs="Times New Roman" w:eastAsia="Times New Roman" w:hAnsi="Times New Roman"/>
            <w:sz w:val="24"/>
            <w:szCs w:val="24"/>
            <w:rtl w:val="0"/>
          </w:rPr>
          <w:delText xml:space="preserve"> (Not Functional Yet</w:delText>
        </w:r>
      </w:del>
      <w:r w:rsidDel="00000000" w:rsidR="00000000" w:rsidRPr="00000000">
        <w:rPr>
          <w:rFonts w:ascii="Times New Roman" w:cs="Times New Roman" w:eastAsia="Times New Roman" w:hAnsi="Times New Roman"/>
          <w:sz w:val="24"/>
          <w:szCs w:val="24"/>
          <w:rtl w:val="0"/>
        </w:rPr>
        <w:t xml:space="preserve">): A "Check Fraud" button is included to eventually allow automated fraud risk analysis. (This feature is currently under development).</w:t>
      </w:r>
    </w:p>
    <w:p w:rsidR="00000000" w:rsidDel="00000000" w:rsidP="00000000" w:rsidRDefault="00000000" w:rsidRPr="00000000" w14:paraId="0000015A">
      <w:pPr>
        <w:numPr>
          <w:ilvl w:val="0"/>
          <w:numId w:val="16"/>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Flexible Claim Actions:</w:t>
      </w:r>
    </w:p>
    <w:p w:rsidR="00000000" w:rsidDel="00000000" w:rsidP="00000000" w:rsidRDefault="00000000" w:rsidRPr="00000000" w14:paraId="0000015B">
      <w:pPr>
        <w:numPr>
          <w:ilvl w:val="1"/>
          <w:numId w:val="1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the Case: Automatically sets the claim to "closed" if the outcome is "approved" or "denied."</w:t>
      </w:r>
    </w:p>
    <w:p w:rsidR="00000000" w:rsidDel="00000000" w:rsidP="00000000" w:rsidRDefault="00000000" w:rsidRPr="00000000" w14:paraId="0000015C">
      <w:pPr>
        <w:numPr>
          <w:ilvl w:val="1"/>
          <w:numId w:val="1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Escalation: Marks the claim as "escalated" while keeping it open for further processing.</w:t>
      </w:r>
    </w:p>
    <w:p w:rsidR="00000000" w:rsidDel="00000000" w:rsidP="00000000" w:rsidRDefault="00000000" w:rsidRPr="00000000" w14:paraId="0000015D">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31900"/>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619125"/>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83857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before="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spacing w:after="0" w:before="0" w:lineRule="auto"/>
        <w:jc w:val="both"/>
        <w:rPr>
          <w:rFonts w:ascii="Times New Roman" w:cs="Times New Roman" w:eastAsia="Times New Roman" w:hAnsi="Times New Roman"/>
        </w:rPr>
      </w:pPr>
      <w:bookmarkStart w:colFirst="0" w:colLast="0" w:name="_ausnn3o4crmr" w:id="35"/>
      <w:bookmarkEnd w:id="35"/>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4. Troubleshooting (In Case the Website Doesn't Function)</w:t>
      </w:r>
    </w:p>
    <w:p w:rsidR="00000000" w:rsidDel="00000000" w:rsidP="00000000" w:rsidRDefault="00000000" w:rsidRPr="00000000" w14:paraId="00000161">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Not Loading:</w:t>
      </w:r>
    </w:p>
    <w:p w:rsidR="00000000" w:rsidDel="00000000" w:rsidP="00000000" w:rsidRDefault="00000000" w:rsidRPr="00000000" w14:paraId="00000162">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development server is running by executing npm run dev in the project directory.</w:t>
      </w:r>
    </w:p>
    <w:p w:rsidR="00000000" w:rsidDel="00000000" w:rsidP="00000000" w:rsidRDefault="00000000" w:rsidRPr="00000000" w14:paraId="00000163">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Node.js is properly installed and configured on your machine.</w:t>
      </w:r>
    </w:p>
    <w:p w:rsidR="00000000" w:rsidDel="00000000" w:rsidP="00000000" w:rsidRDefault="00000000" w:rsidRPr="00000000" w14:paraId="0000016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2600"/>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Not Responding:</w:t>
      </w:r>
    </w:p>
    <w:p w:rsidR="00000000" w:rsidDel="00000000" w:rsidP="00000000" w:rsidRDefault="00000000" w:rsidRPr="00000000" w14:paraId="00000166">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the console for any JavaScript errors that might indicate a problem with the button's event handler.</w:t>
      </w:r>
    </w:p>
    <w:p w:rsidR="00000000" w:rsidDel="00000000" w:rsidP="00000000" w:rsidRDefault="00000000" w:rsidRPr="00000000" w14:paraId="00000167">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API endpoints (/api/getClaim and /api/updateClaim) are reachable by testing them directly in the browser or using a tool like Postman.</w:t>
      </w:r>
    </w:p>
    <w:p w:rsidR="00000000" w:rsidDel="00000000" w:rsidP="00000000" w:rsidRDefault="00000000" w:rsidRPr="00000000" w14:paraId="00000168">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Not Fetching or Updating:</w:t>
      </w:r>
    </w:p>
    <w:p w:rsidR="00000000" w:rsidDel="00000000" w:rsidP="00000000" w:rsidRDefault="00000000" w:rsidRPr="00000000" w14:paraId="00000169">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CSV file (claims.csv) is located in the correct directory and is not open in another program that may lock the file.</w:t>
      </w:r>
    </w:p>
    <w:p w:rsidR="00000000" w:rsidDel="00000000" w:rsidP="00000000" w:rsidRDefault="00000000" w:rsidRPr="00000000" w14:paraId="0000016A">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CSV file has the correct format with all required columns (ClaimID, ClaimStatus, ClaimOutcome, etc.).</w:t>
      </w:r>
    </w:p>
    <w:p w:rsidR="00000000" w:rsidDel="00000000" w:rsidP="00000000" w:rsidRDefault="00000000" w:rsidRPr="00000000" w14:paraId="0000016B">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Restart the development server to clear any temporary issues related to file reading or writing.</w:t>
      </w:r>
    </w:p>
    <w:p w:rsidR="00000000" w:rsidDel="00000000" w:rsidP="00000000" w:rsidRDefault="00000000" w:rsidRPr="00000000" w14:paraId="0000016C">
      <w:pPr>
        <w:numPr>
          <w:ilvl w:val="0"/>
          <w:numId w:val="10"/>
        </w:numPr>
        <w:spacing w:after="0"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Not Displaying Correctly in Form:</w:t>
      </w:r>
    </w:p>
    <w:p w:rsidR="00000000" w:rsidDel="00000000" w:rsidP="00000000" w:rsidRDefault="00000000" w:rsidRPr="00000000" w14:paraId="0000016D">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state variables (e.g., claimDetails, claimOutcome) are being correctly set by logging their values.</w:t>
      </w:r>
    </w:p>
    <w:p w:rsidR="00000000" w:rsidDel="00000000" w:rsidP="00000000" w:rsidRDefault="00000000" w:rsidRPr="00000000" w14:paraId="0000016E">
      <w:pPr>
        <w:numPr>
          <w:ilvl w:val="1"/>
          <w:numId w:val="10"/>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the API responses contain the expected data format, and adjust the front-end code accordingly.</w:t>
      </w:r>
    </w:p>
    <w:p w:rsidR="00000000" w:rsidDel="00000000" w:rsidP="00000000" w:rsidRDefault="00000000" w:rsidRPr="00000000" w14:paraId="0000016F">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before="0" w:lineRule="auto"/>
        <w:jc w:val="both"/>
        <w:rPr>
          <w:rFonts w:ascii="Times New Roman" w:cs="Times New Roman" w:eastAsia="Times New Roman" w:hAnsi="Times New Roman"/>
        </w:rPr>
      </w:pPr>
      <w:commentRangeStart w:id="16"/>
      <w:r w:rsidDel="00000000" w:rsidR="00000000" w:rsidRPr="00000000">
        <w:rPr>
          <w:rFonts w:ascii="Times New Roman" w:cs="Times New Roman" w:eastAsia="Times New Roman" w:hAnsi="Times New Roman"/>
          <w:rtl w:val="0"/>
        </w:rPr>
        <w:t xml:space="preserve">Claim.csv data description</w:t>
      </w:r>
      <w:commentRangeEnd w:id="16"/>
      <w:r w:rsidDel="00000000" w:rsidR="00000000" w:rsidRPr="00000000">
        <w:commentReference w:id="16"/>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125"/>
        <w:gridCol w:w="6375"/>
        <w:tblGridChange w:id="0">
          <w:tblGrid>
            <w:gridCol w:w="1860"/>
            <w:gridCol w:w="1125"/>
            <w:gridCol w:w="6375"/>
          </w:tblGrid>
        </w:tblGridChange>
      </w:tblGrid>
      <w:tr>
        <w:trPr>
          <w:cantSplit w:val="0"/>
          <w:trHeight w:val="315" w:hRule="atLeast"/>
          <w:tblHeader w:val="0"/>
        </w:trPr>
        <w:tc>
          <w:tcPr>
            <w:tcBorders>
              <w:top w:color="284e3f" w:space="0" w:sz="5" w:val="single"/>
              <w:left w:color="284e3f"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1">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Column Name</w:t>
            </w:r>
            <w:r w:rsidDel="00000000" w:rsidR="00000000" w:rsidRPr="00000000">
              <w:rPr>
                <w:rtl w:val="0"/>
              </w:rPr>
            </w:r>
          </w:p>
        </w:tc>
        <w:tc>
          <w:tcPr>
            <w:tcBorders>
              <w:top w:color="284e3f" w:space="0" w:sz="5" w:val="single"/>
              <w:left w:color="cccccc" w:space="0" w:sz="5" w:val="single"/>
              <w:bottom w:color="284e3f" w:space="0" w:sz="5" w:val="single"/>
              <w:right w:color="356854"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2">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Data Type</w:t>
            </w:r>
            <w:r w:rsidDel="00000000" w:rsidR="00000000" w:rsidRPr="00000000">
              <w:rPr>
                <w:rtl w:val="0"/>
              </w:rPr>
            </w:r>
          </w:p>
        </w:tc>
        <w:tc>
          <w:tcPr>
            <w:tcBorders>
              <w:top w:color="284e3f" w:space="0" w:sz="5" w:val="single"/>
              <w:left w:color="cccccc" w:space="0" w:sz="5" w:val="single"/>
              <w:bottom w:color="284e3f" w:space="0" w:sz="5" w:val="single"/>
              <w:right w:color="284e3f" w:space="0" w:sz="5"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173">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ffff"/>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4">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ClaimID</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5">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6">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 unique identifier for each insurance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7">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timeAsCustomer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8">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9">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years the claimant has been a customer.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A">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driverAge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B">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7C">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age of the driver involved in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D">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insuranceAccess</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E">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7F">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monetary amount or level of access to the insurance coverage.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0">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insurancePremium</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1">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2">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annual cost of the insurance policy.</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3">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driverGender</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4">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5">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gender of the driver, typically "M"/"F" or "0"/"1".</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6">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educationLevel</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7">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8">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highest level of education attained by the claimant (e.g., "High School", "Bachelor").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9">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accidentType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A">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B">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type of accident or incident (e.g., "Collision", "Theft").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C">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incidentSeverity</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D">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8E">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severity of the incident (e.g., "Minor", "Major", "Severe").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8F">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authoritiesInvolved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0">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1">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Indicates if authorities were involved (e.g., "Yes" or "No").</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2">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incidentTime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3">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4">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time of the incident (e.g., "14:30" for 2:30 PM).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5">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numVehiclesInvolved</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6">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7">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vehicles involved in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8">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numBodilyInjuries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9">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A">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bodily injuries reported.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B">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policeReportBool</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C">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Boolean/String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9D">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Indicates if a police report was available (e.g., "Yes"/"No" or true/false).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E">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totalClaimAmount</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9F">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0">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total amount claimed in the insurance request.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1">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vehicleAge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2">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3">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age of the vehicle in years at the time of the incident.</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4">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driverExperience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5">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Integer</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6">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number of years the driver has had a valid license.</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7">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licenseType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8">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9">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type of driver's license (e.g., "Full", "Provisional", "Learner").</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A">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firstName</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B">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AC">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first name of the person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D">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lastName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E">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AF">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last name of the person submitting the claim.</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0">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claimStatus</w:t>
            </w:r>
            <w:r w:rsidDel="00000000" w:rsidR="00000000" w:rsidRPr="00000000">
              <w:rPr>
                <w:rtl w:val="0"/>
              </w:rPr>
            </w:r>
          </w:p>
        </w:tc>
        <w:tc>
          <w:tcPr>
            <w:tcBorders>
              <w:top w:color="cccccc" w:space="0" w:sz="5" w:val="single"/>
              <w:left w:color="cccccc" w:space="0" w:sz="5" w:val="single"/>
              <w:bottom w:color="f6f8f9"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1">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2">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current status of the claim ("open" or "closed").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3">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claimOutcome</w:t>
            </w:r>
            <w:r w:rsidDel="00000000" w:rsidR="00000000" w:rsidRPr="00000000">
              <w:rPr>
                <w:rtl w:val="0"/>
              </w:rPr>
            </w:r>
          </w:p>
        </w:tc>
        <w:tc>
          <w:tcPr>
            <w:tcBorders>
              <w:top w:color="cccccc" w:space="0" w:sz="5" w:val="single"/>
              <w:left w:color="cccccc" w:space="0" w:sz="5" w:val="single"/>
              <w:bottom w:color="f6f8f9" w:space="0" w:sz="5" w:val="single"/>
              <w:right w:color="f6f8f9"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4">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f6f8f9" w:space="0" w:sz="5" w:val="single"/>
              <w:right w:color="284e3f" w:space="0" w:sz="5" w:val="single"/>
            </w:tcBorders>
            <w:shd w:fill="f6f8f9" w:val="clear"/>
            <w:tcMar>
              <w:top w:w="40.0" w:type="dxa"/>
              <w:left w:w="120.0" w:type="dxa"/>
              <w:bottom w:w="40.0" w:type="dxa"/>
              <w:right w:w="120.0" w:type="dxa"/>
            </w:tcMar>
            <w:vAlign w:val="center"/>
          </w:tcPr>
          <w:p w:rsidR="00000000" w:rsidDel="00000000" w:rsidP="00000000" w:rsidRDefault="00000000" w:rsidRPr="00000000" w14:paraId="000001B5">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The outcome of the claim ("pending", "approved", "denied", or "escalated").</w:t>
            </w:r>
            <w:r w:rsidDel="00000000" w:rsidR="00000000" w:rsidRPr="00000000">
              <w:rPr>
                <w:rtl w:val="0"/>
              </w:rPr>
            </w:r>
          </w:p>
        </w:tc>
      </w:tr>
      <w:tr>
        <w:trPr>
          <w:cantSplit w:val="0"/>
          <w:trHeight w:val="315" w:hRule="atLeast"/>
          <w:tblHeader w:val="0"/>
        </w:trPr>
        <w:tc>
          <w:tcPr>
            <w:tcBorders>
              <w:top w:color="cccccc" w:space="0" w:sz="5" w:val="single"/>
              <w:left w:color="284e3f"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6">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claimDescription</w:t>
            </w:r>
            <w:r w:rsidDel="00000000" w:rsidR="00000000" w:rsidRPr="00000000">
              <w:rPr>
                <w:rtl w:val="0"/>
              </w:rPr>
            </w:r>
          </w:p>
        </w:tc>
        <w:tc>
          <w:tcPr>
            <w:tcBorders>
              <w:top w:color="cccccc" w:space="0" w:sz="5" w:val="single"/>
              <w:left w:color="cccccc" w:space="0" w:sz="5" w:val="single"/>
              <w:bottom w:color="284e3f" w:space="0" w:sz="5" w:val="single"/>
              <w:right w:color="fffff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7">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String</w:t>
            </w:r>
            <w:r w:rsidDel="00000000" w:rsidR="00000000" w:rsidRPr="00000000">
              <w:rPr>
                <w:rtl w:val="0"/>
              </w:rPr>
            </w:r>
          </w:p>
        </w:tc>
        <w:tc>
          <w:tcPr>
            <w:tcBorders>
              <w:top w:color="cccccc" w:space="0" w:sz="5" w:val="single"/>
              <w:left w:color="cccccc" w:space="0" w:sz="5" w:val="single"/>
              <w:bottom w:color="284e3f" w:space="0" w:sz="5" w:val="single"/>
              <w:right w:color="284e3f" w:space="0" w:sz="5"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1B8">
            <w:pPr>
              <w:widowControl w:val="0"/>
              <w:spacing w:after="0" w:before="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434343"/>
                <w:sz w:val="20"/>
                <w:szCs w:val="20"/>
                <w:rtl w:val="0"/>
              </w:rPr>
              <w:t xml:space="preserve">A description provided by the claimant, explaining the details of the incident.</w:t>
            </w:r>
            <w:r w:rsidDel="00000000" w:rsidR="00000000" w:rsidRPr="00000000">
              <w:rPr>
                <w:rtl w:val="0"/>
              </w:rPr>
            </w:r>
          </w:p>
        </w:tc>
      </w:tr>
    </w:tbl>
    <w:p w:rsidR="00000000" w:rsidDel="00000000" w:rsidP="00000000" w:rsidRDefault="00000000" w:rsidRPr="00000000" w14:paraId="000001B9">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B">
      <w:pPr>
        <w:jc w:val="both"/>
        <w:rPr>
          <w:rFonts w:ascii="Roboto" w:cs="Roboto" w:eastAsia="Roboto" w:hAnsi="Roboto"/>
          <w:color w:val="212529"/>
          <w:sz w:val="23"/>
          <w:szCs w:val="23"/>
        </w:rPr>
      </w:pPr>
      <w:r w:rsidDel="00000000" w:rsidR="00000000" w:rsidRPr="00000000">
        <w:rPr>
          <w:rtl w:val="0"/>
        </w:rPr>
      </w:r>
    </w:p>
    <w:sectPr>
      <w:footerReference r:id="rId17" w:type="default"/>
      <w:footerReference r:id="rId18"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annah Arain" w:id="11" w:date="2024-10-14T23:30:36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stakeholders will not be referring to any database. these are very senior individuals, they need accessible/digestible insights -- power bi dashboard.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that you are referring to this, but the points highlighted contradict this</w:t>
      </w:r>
    </w:p>
  </w:comment>
  <w:comment w:author="Hannah Arain" w:id="0" w:date="2024-10-14T23:22:17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these sorts of headings are in table of contents</w:t>
      </w:r>
    </w:p>
  </w:comment>
  <w:comment w:author="NIhara G" w:id="16" w:date="2024-10-21T09:42:18Z">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call this the business glossary. Ideally this should be earlier in the document, in a section describing the data.</w:t>
      </w:r>
    </w:p>
  </w:comment>
  <w:comment w:author="NIhara G" w:id="3" w:date="2024-10-21T09:30:45Z">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ideally be explained in a dot point format for readability</w:t>
      </w:r>
    </w:p>
  </w:comment>
  <w:comment w:author="Hannah Arain" w:id="2" w:date="2024-10-14T23:21:03Z">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w:t>
      </w:r>
    </w:p>
  </w:comment>
  <w:comment w:author="Hannah Arain" w:id="5" w:date="2024-10-14T23:25:03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business analysts would typically do this</w:t>
      </w:r>
    </w:p>
  </w:comment>
  <w:comment w:author="Hannah Arain" w:id="12" w:date="2024-10-14T23:32:18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not sure how much involvement project managers have with technical work - quick google search on this please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you'd have a lead engineer or principle engineer to do these sorts of tasks -- ie. provide an oversight, sign-off, review function for technical workstreams</w:t>
      </w:r>
    </w:p>
  </w:comment>
  <w:comment w:author="NIhara G" w:id="13" w:date="2024-10-21T09:37:1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PMs are more senior and only have a high-level oversight of the whole project, this would fall into the hands of the stream lead or lead engineer</w:t>
      </w:r>
    </w:p>
  </w:comment>
  <w:comment w:author="Hannah Arain" w:id="4" w:date="2024-10-14T23:25:57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6" w:date="2024-10-14T23:25:57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7" w:date="2024-10-14T23:25:57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8" w:date="2024-10-14T23:25:57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9" w:date="2024-10-14T23:25:57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10" w:date="2024-10-14T23:25:57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beef this up a little bit. theres a lot you can say to these points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go through this again and really think about each person you are citing and their role - eg. will a partner really be referring to JSON files?</w:t>
      </w:r>
    </w:p>
  </w:comment>
  <w:comment w:author="Hannah Arain" w:id="1" w:date="2024-10-14T23:17:0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being kept in?</w:t>
      </w:r>
    </w:p>
  </w:comment>
  <w:comment w:author="Hannah Arain" w:id="15" w:date="2024-10-14T23:32:42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Hannah Arain" w:id="14" w:date="2024-10-14T23:32:36Z">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not mentioned in table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AlanDataPortfolio/ey-azure-fn-pipeline.git" TargetMode="External"/><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9.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